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2ABB" w14:textId="0672F940" w:rsidR="00A8161F" w:rsidRPr="007251DF" w:rsidRDefault="00754B38">
      <w:pPr>
        <w:jc w:val="center"/>
        <w:outlineLvl w:val="0"/>
        <w:rPr>
          <w:rFonts w:asciiTheme="majorHAnsi" w:hAnsiTheme="majorHAnsi" w:cs="Arial"/>
          <w:sz w:val="28"/>
          <w:szCs w:val="28"/>
        </w:rPr>
        <w:pPrChange w:id="0" w:author="Wooten, Reece C" w:date="2017-07-22T15:34:00Z">
          <w:pPr>
            <w:ind w:left="4320"/>
          </w:pPr>
        </w:pPrChange>
      </w:pPr>
      <w:r w:rsidRPr="007251DF">
        <w:rPr>
          <w:rFonts w:asciiTheme="majorHAnsi" w:hAnsiTheme="majorHAnsi" w:cs="Arial"/>
          <w:b/>
          <w:smallCaps/>
          <w:sz w:val="28"/>
          <w:szCs w:val="28"/>
        </w:rPr>
        <w:t>Reece Wooten</w:t>
      </w:r>
    </w:p>
    <w:p w14:paraId="75F1F9D5" w14:textId="77777777" w:rsidR="00A8161F" w:rsidRPr="00C44C2C" w:rsidRDefault="00754B38" w:rsidP="007251DF">
      <w:pPr>
        <w:jc w:val="center"/>
        <w:outlineLvl w:val="0"/>
        <w:rPr>
          <w:rFonts w:asciiTheme="majorHAnsi" w:hAnsiTheme="majorHAnsi" w:cs="Arial"/>
          <w:sz w:val="20"/>
          <w:szCs w:val="20"/>
          <w:rPrChange w:id="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Reece.Wooten@utexas.edu</w:t>
      </w:r>
    </w:p>
    <w:p w14:paraId="5F0A5F88" w14:textId="77777777" w:rsidR="00A8161F" w:rsidRPr="00C44C2C" w:rsidRDefault="00754B38" w:rsidP="007251DF">
      <w:pPr>
        <w:jc w:val="center"/>
        <w:outlineLvl w:val="0"/>
        <w:rPr>
          <w:rFonts w:asciiTheme="majorHAnsi" w:hAnsiTheme="majorHAnsi" w:cs="Arial"/>
          <w:sz w:val="20"/>
          <w:szCs w:val="20"/>
          <w:rPrChange w:id="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7227 E 290 Highway</w:t>
      </w:r>
      <w:r w:rsidR="00A8161F" w:rsidRPr="00C44C2C">
        <w:rPr>
          <w:rFonts w:asciiTheme="majorHAnsi" w:hAnsiTheme="majorHAnsi" w:cs="Arial"/>
          <w:sz w:val="20"/>
          <w:szCs w:val="20"/>
          <w:rPrChange w:id="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A8161F" w:rsidRPr="00C44C2C">
        <w:rPr>
          <w:rFonts w:asciiTheme="majorHAnsi" w:hAnsiTheme="majorHAnsi" w:cs="Arial"/>
          <w:sz w:val="20"/>
          <w:szCs w:val="20"/>
          <w:rPrChange w:id="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sym w:font="Symbol" w:char="F0B7"/>
      </w:r>
      <w:r w:rsidR="00A8161F" w:rsidRPr="00C44C2C">
        <w:rPr>
          <w:rFonts w:asciiTheme="majorHAnsi" w:hAnsiTheme="majorHAnsi" w:cs="Arial"/>
          <w:sz w:val="20"/>
          <w:szCs w:val="20"/>
          <w:rPrChange w:id="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Austin, TX </w:t>
      </w:r>
      <w:r w:rsidRPr="00C44C2C">
        <w:rPr>
          <w:rFonts w:asciiTheme="majorHAnsi" w:hAnsiTheme="majorHAnsi" w:cs="Arial"/>
          <w:sz w:val="20"/>
          <w:szCs w:val="20"/>
          <w:rPrChange w:id="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78723</w:t>
      </w:r>
      <w:r w:rsidR="00A8161F" w:rsidRPr="00C44C2C">
        <w:rPr>
          <w:rFonts w:asciiTheme="majorHAnsi" w:hAnsiTheme="majorHAnsi" w:cs="Arial"/>
          <w:sz w:val="20"/>
          <w:szCs w:val="20"/>
          <w:rPrChange w:id="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A8161F" w:rsidRPr="00C44C2C">
        <w:rPr>
          <w:rFonts w:asciiTheme="majorHAnsi" w:hAnsiTheme="majorHAnsi" w:cs="Arial"/>
          <w:sz w:val="20"/>
          <w:szCs w:val="20"/>
          <w:rPrChange w:id="1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sym w:font="Symbol" w:char="F0B7"/>
      </w:r>
      <w:r w:rsidR="00A8161F" w:rsidRPr="00C44C2C">
        <w:rPr>
          <w:rFonts w:asciiTheme="majorHAnsi" w:hAnsiTheme="majorHAnsi" w:cs="Arial"/>
          <w:sz w:val="20"/>
          <w:szCs w:val="20"/>
          <w:rPrChange w:id="1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(</w:t>
      </w:r>
      <w:r w:rsidRPr="00C44C2C">
        <w:rPr>
          <w:rFonts w:asciiTheme="majorHAnsi" w:hAnsiTheme="majorHAnsi" w:cs="Arial"/>
          <w:sz w:val="20"/>
          <w:szCs w:val="20"/>
          <w:rPrChange w:id="1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940</w:t>
      </w:r>
      <w:r w:rsidR="00A8161F" w:rsidRPr="00C44C2C">
        <w:rPr>
          <w:rFonts w:asciiTheme="majorHAnsi" w:hAnsiTheme="majorHAnsi" w:cs="Arial"/>
          <w:sz w:val="20"/>
          <w:szCs w:val="20"/>
          <w:rPrChange w:id="1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) </w:t>
      </w:r>
      <w:r w:rsidRPr="00C44C2C">
        <w:rPr>
          <w:rFonts w:asciiTheme="majorHAnsi" w:hAnsiTheme="majorHAnsi" w:cs="Arial"/>
          <w:sz w:val="20"/>
          <w:szCs w:val="20"/>
          <w:rPrChange w:id="1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782</w:t>
      </w:r>
      <w:r w:rsidR="00A8161F" w:rsidRPr="00C44C2C">
        <w:rPr>
          <w:rFonts w:asciiTheme="majorHAnsi" w:hAnsiTheme="majorHAnsi" w:cs="Arial"/>
          <w:sz w:val="20"/>
          <w:szCs w:val="20"/>
          <w:rPrChange w:id="1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-</w:t>
      </w:r>
      <w:r w:rsidRPr="00C44C2C">
        <w:rPr>
          <w:rFonts w:asciiTheme="majorHAnsi" w:hAnsiTheme="majorHAnsi" w:cs="Arial"/>
          <w:sz w:val="20"/>
          <w:szCs w:val="20"/>
          <w:rPrChange w:id="1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7427</w:t>
      </w:r>
    </w:p>
    <w:p w14:paraId="2BFFC7B0" w14:textId="77777777" w:rsidR="00A8161F" w:rsidRPr="00C44C2C" w:rsidRDefault="00A8161F" w:rsidP="00A8161F">
      <w:pPr>
        <w:jc w:val="center"/>
        <w:rPr>
          <w:rFonts w:asciiTheme="majorHAnsi" w:hAnsiTheme="majorHAnsi" w:cs="Arial"/>
          <w:sz w:val="16"/>
          <w:szCs w:val="16"/>
          <w:rPrChange w:id="17" w:author="Wooten, Reece C" w:date="2017-07-21T09:59:00Z">
            <w:rPr>
              <w:rFonts w:asciiTheme="majorHAnsi" w:hAnsiTheme="majorHAnsi" w:cs="Arial"/>
              <w:sz w:val="21"/>
              <w:szCs w:val="21"/>
            </w:rPr>
          </w:rPrChange>
        </w:rPr>
      </w:pPr>
    </w:p>
    <w:p w14:paraId="0E9C7844" w14:textId="77777777" w:rsidR="00A8161F" w:rsidRPr="00C44C2C" w:rsidRDefault="00A8161F" w:rsidP="007251DF">
      <w:pPr>
        <w:pBdr>
          <w:bottom w:val="single" w:sz="4" w:space="1" w:color="auto"/>
        </w:pBdr>
        <w:outlineLvl w:val="0"/>
        <w:rPr>
          <w:rFonts w:asciiTheme="majorHAnsi" w:hAnsiTheme="majorHAnsi" w:cs="Arial"/>
          <w:b/>
          <w:sz w:val="20"/>
          <w:szCs w:val="20"/>
          <w:rPrChange w:id="18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19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EDUCATION</w:t>
      </w:r>
      <w:r w:rsidRPr="00C44C2C">
        <w:rPr>
          <w:rFonts w:asciiTheme="majorHAnsi" w:hAnsiTheme="majorHAnsi" w:cs="Arial"/>
          <w:sz w:val="20"/>
          <w:szCs w:val="20"/>
          <w:rPrChange w:id="2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2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6120"/>
        <w:gridCol w:w="1098"/>
        <w:tblGridChange w:id="34">
          <w:tblGrid>
            <w:gridCol w:w="3798"/>
            <w:gridCol w:w="6120"/>
            <w:gridCol w:w="1098"/>
          </w:tblGrid>
        </w:tblGridChange>
      </w:tblGrid>
      <w:tr w:rsidR="00635E60" w:rsidRPr="00C44C2C" w14:paraId="3A44C16C" w14:textId="77777777" w:rsidTr="00635E60">
        <w:trPr>
          <w:trHeight w:val="1269"/>
        </w:trPr>
        <w:tc>
          <w:tcPr>
            <w:tcW w:w="3798" w:type="dxa"/>
          </w:tcPr>
          <w:p w14:paraId="23BE8D90" w14:textId="1B529481" w:rsidR="00A8161F" w:rsidRPr="00C44C2C" w:rsidDel="00062D97" w:rsidRDefault="00A8161F" w:rsidP="00A70A96">
            <w:pPr>
              <w:jc w:val="both"/>
              <w:rPr>
                <w:del w:id="35" w:author="Wooten, Reece C" w:date="2017-07-21T09:46:00Z"/>
                <w:rFonts w:asciiTheme="majorHAnsi" w:hAnsiTheme="majorHAnsi" w:cs="Arial"/>
                <w:b/>
                <w:sz w:val="20"/>
                <w:szCs w:val="20"/>
                <w:rPrChange w:id="36" w:author="Wooten, Reece C" w:date="2017-07-21T09:56:00Z">
                  <w:rPr>
                    <w:del w:id="37" w:author="Wooten, Reece C" w:date="2017-07-21T09:46:00Z"/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  <w:r w:rsidRPr="00C44C2C">
              <w:rPr>
                <w:rFonts w:asciiTheme="majorHAnsi" w:hAnsiTheme="majorHAnsi" w:cs="Arial"/>
                <w:b/>
                <w:sz w:val="20"/>
                <w:szCs w:val="20"/>
                <w:rPrChange w:id="38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  <w:t>The University of Texas at Austin</w:t>
            </w:r>
          </w:p>
          <w:p w14:paraId="32D69408" w14:textId="77777777" w:rsidR="00062D97" w:rsidRPr="00C44C2C" w:rsidRDefault="00062D97" w:rsidP="00A70A96">
            <w:pPr>
              <w:jc w:val="both"/>
              <w:rPr>
                <w:ins w:id="39" w:author="Wooten, Reece C" w:date="2017-07-21T09:46:00Z"/>
                <w:rFonts w:asciiTheme="majorHAnsi" w:hAnsiTheme="majorHAnsi" w:cs="Arial"/>
                <w:b/>
                <w:sz w:val="20"/>
                <w:szCs w:val="20"/>
                <w:rPrChange w:id="40" w:author="Wooten, Reece C" w:date="2017-07-21T09:56:00Z">
                  <w:rPr>
                    <w:ins w:id="41" w:author="Wooten, Reece C" w:date="2017-07-21T09:46:00Z"/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</w:p>
          <w:p w14:paraId="5B096BE9" w14:textId="77777777" w:rsidR="00493C19" w:rsidRPr="00C44C2C" w:rsidRDefault="00493C19" w:rsidP="00A70A96">
            <w:pPr>
              <w:jc w:val="both"/>
              <w:rPr>
                <w:rFonts w:asciiTheme="majorHAnsi" w:hAnsiTheme="majorHAnsi" w:cs="Arial"/>
                <w:b/>
                <w:sz w:val="16"/>
                <w:szCs w:val="16"/>
                <w:rPrChange w:id="42" w:author="Wooten, Reece C" w:date="2017-07-21T09:59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</w:p>
          <w:p w14:paraId="0433F9A1" w14:textId="77777777" w:rsidR="00754B38" w:rsidRPr="00C44C2C" w:rsidRDefault="00754B38" w:rsidP="00754B38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  <w:rPrChange w:id="43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  <w:r w:rsidRPr="00C44C2C">
              <w:rPr>
                <w:rFonts w:asciiTheme="majorHAnsi" w:hAnsiTheme="majorHAnsi" w:cs="Arial"/>
                <w:b/>
                <w:sz w:val="20"/>
                <w:szCs w:val="20"/>
                <w:rPrChange w:id="44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  <w:t>The University of Texas at Austin</w:t>
            </w:r>
          </w:p>
          <w:p w14:paraId="58FC478A" w14:textId="77777777" w:rsidR="00A8161F" w:rsidRPr="00C44C2C" w:rsidRDefault="00A8161F" w:rsidP="00A70A96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  <w:rPrChange w:id="45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</w:p>
        </w:tc>
        <w:tc>
          <w:tcPr>
            <w:tcW w:w="6120" w:type="dxa"/>
          </w:tcPr>
          <w:p w14:paraId="61515FDC" w14:textId="77777777" w:rsidR="00A8161F" w:rsidRPr="00C44C2C" w:rsidRDefault="00A8161F" w:rsidP="00A70A96">
            <w:pPr>
              <w:rPr>
                <w:rFonts w:asciiTheme="majorHAnsi" w:hAnsiTheme="majorHAnsi" w:cs="Arial"/>
                <w:sz w:val="20"/>
                <w:szCs w:val="20"/>
                <w:rPrChange w:id="46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</w:pPr>
            <w:r w:rsidRPr="00C44C2C">
              <w:rPr>
                <w:rFonts w:asciiTheme="majorHAnsi" w:hAnsiTheme="majorHAnsi" w:cs="Arial"/>
                <w:sz w:val="20"/>
                <w:szCs w:val="20"/>
                <w:rPrChange w:id="47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 xml:space="preserve">Master of Science in </w:t>
            </w:r>
            <w:r w:rsidR="00754B38" w:rsidRPr="00C44C2C">
              <w:rPr>
                <w:rFonts w:asciiTheme="majorHAnsi" w:hAnsiTheme="majorHAnsi" w:cs="Arial"/>
                <w:sz w:val="20"/>
                <w:szCs w:val="20"/>
                <w:rPrChange w:id="48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 xml:space="preserve">Business Analytics </w:t>
            </w:r>
          </w:p>
          <w:p w14:paraId="48BCC45D" w14:textId="77777777" w:rsidR="00493C19" w:rsidRPr="00493C19" w:rsidRDefault="00493C19" w:rsidP="00A70A96">
            <w:pPr>
              <w:rPr>
                <w:rFonts w:asciiTheme="majorHAnsi" w:hAnsiTheme="majorHAnsi" w:cs="Arial"/>
                <w:sz w:val="16"/>
                <w:szCs w:val="16"/>
              </w:rPr>
            </w:pPr>
          </w:p>
          <w:p w14:paraId="2506AC93" w14:textId="77777777" w:rsidR="00A8161F" w:rsidRPr="00C44C2C" w:rsidRDefault="00A8161F" w:rsidP="00A70A96">
            <w:pPr>
              <w:rPr>
                <w:rFonts w:asciiTheme="majorHAnsi" w:hAnsiTheme="majorHAnsi" w:cs="Arial"/>
                <w:sz w:val="20"/>
                <w:szCs w:val="20"/>
                <w:rPrChange w:id="49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</w:pPr>
            <w:r w:rsidRPr="00C44C2C">
              <w:rPr>
                <w:rFonts w:asciiTheme="majorHAnsi" w:hAnsiTheme="majorHAnsi" w:cs="Arial"/>
                <w:sz w:val="20"/>
                <w:szCs w:val="20"/>
                <w:rPrChange w:id="50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 xml:space="preserve">Bachelor of Arts, </w:t>
            </w:r>
            <w:r w:rsidR="0083504C" w:rsidRPr="00C44C2C">
              <w:rPr>
                <w:rFonts w:asciiTheme="majorHAnsi" w:hAnsiTheme="majorHAnsi" w:cs="Arial"/>
                <w:sz w:val="20"/>
                <w:szCs w:val="20"/>
                <w:rPrChange w:id="51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Economics</w:t>
            </w:r>
          </w:p>
          <w:p w14:paraId="3AD466E0" w14:textId="58BFD292" w:rsidR="00BA1426" w:rsidRDefault="0083504C" w:rsidP="007F3D5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C44C2C">
              <w:rPr>
                <w:rFonts w:asciiTheme="majorHAnsi" w:hAnsiTheme="majorHAnsi" w:cs="Arial"/>
                <w:sz w:val="20"/>
                <w:szCs w:val="20"/>
                <w:rPrChange w:id="52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 xml:space="preserve">Minor: </w:t>
            </w:r>
            <w:r w:rsidR="00754B38" w:rsidRPr="00C44C2C">
              <w:rPr>
                <w:rFonts w:asciiTheme="majorHAnsi" w:hAnsiTheme="majorHAnsi" w:cs="Arial"/>
                <w:sz w:val="20"/>
                <w:szCs w:val="20"/>
                <w:rPrChange w:id="53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Math</w:t>
            </w:r>
            <w:r w:rsidR="007F3D53" w:rsidRPr="00C44C2C">
              <w:rPr>
                <w:rFonts w:asciiTheme="majorHAnsi" w:hAnsiTheme="majorHAnsi" w:cs="Arial"/>
                <w:sz w:val="20"/>
                <w:szCs w:val="20"/>
                <w:rPrChange w:id="54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, Applied Statistical Modeling</w:t>
            </w:r>
            <w:ins w:id="55" w:author="Wooten, Reece C" w:date="2017-07-21T09:52:00Z">
              <w:r w:rsidR="00C44C2C" w:rsidRPr="00C44C2C">
                <w:rPr>
                  <w:rFonts w:asciiTheme="majorHAnsi" w:hAnsiTheme="majorHAnsi" w:cs="Arial"/>
                  <w:sz w:val="20"/>
                  <w:szCs w:val="20"/>
                  <w:rPrChange w:id="56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>,</w:t>
              </w:r>
            </w:ins>
            <w:del w:id="57" w:author="Wooten, Reece C" w:date="2017-07-21T09:52:00Z">
              <w:r w:rsidR="00BA1426" w:rsidRPr="00C44C2C" w:rsidDel="00C44C2C">
                <w:rPr>
                  <w:rFonts w:asciiTheme="majorHAnsi" w:hAnsiTheme="majorHAnsi" w:cs="Arial"/>
                  <w:sz w:val="20"/>
                  <w:szCs w:val="20"/>
                  <w:rPrChange w:id="58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delText xml:space="preserve"> and </w:delText>
              </w:r>
            </w:del>
            <w:ins w:id="59" w:author="Wooten, Reece C" w:date="2017-07-21T09:53:00Z">
              <w:r w:rsidR="00C44C2C" w:rsidRPr="00C44C2C">
                <w:rPr>
                  <w:rFonts w:asciiTheme="majorHAnsi" w:hAnsiTheme="majorHAnsi" w:cs="Arial"/>
                  <w:sz w:val="20"/>
                  <w:szCs w:val="20"/>
                  <w:rPrChange w:id="60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 xml:space="preserve"> </w:t>
              </w:r>
            </w:ins>
          </w:p>
          <w:p w14:paraId="4DF9DEA8" w14:textId="77777777" w:rsidR="00635E60" w:rsidRPr="00C44C2C" w:rsidDel="00C44C2C" w:rsidRDefault="00635E60" w:rsidP="007F3D53">
            <w:pPr>
              <w:rPr>
                <w:del w:id="61" w:author="Wooten, Reece C" w:date="2017-07-21T09:53:00Z"/>
                <w:rFonts w:asciiTheme="majorHAnsi" w:hAnsiTheme="majorHAnsi" w:cs="Arial"/>
                <w:sz w:val="20"/>
                <w:szCs w:val="20"/>
                <w:rPrChange w:id="62" w:author="Wooten, Reece C" w:date="2017-07-21T09:56:00Z">
                  <w:rPr>
                    <w:del w:id="63" w:author="Wooten, Reece C" w:date="2017-07-21T09:53:00Z"/>
                    <w:rFonts w:asciiTheme="majorHAnsi" w:hAnsiTheme="majorHAnsi" w:cs="Arial"/>
                    <w:sz w:val="21"/>
                    <w:szCs w:val="21"/>
                  </w:rPr>
                </w:rPrChange>
              </w:rPr>
            </w:pPr>
          </w:p>
          <w:p w14:paraId="3371B868" w14:textId="1C0525A6" w:rsidR="00A8161F" w:rsidRPr="002B1B41" w:rsidRDefault="00C44C2C" w:rsidP="007F3D53">
            <w:pPr>
              <w:rPr>
                <w:ins w:id="64" w:author="Wooten, Reece C" w:date="2017-07-21T09:38:00Z"/>
                <w:rFonts w:asciiTheme="majorHAnsi" w:hAnsiTheme="majorHAnsi" w:cs="Arial"/>
                <w:sz w:val="21"/>
                <w:szCs w:val="21"/>
              </w:rPr>
            </w:pPr>
            <w:ins w:id="65" w:author="Wooten, Reece C" w:date="2017-07-21T09:53:00Z">
              <w:r w:rsidRPr="00C44C2C">
                <w:rPr>
                  <w:rFonts w:asciiTheme="majorHAnsi" w:hAnsiTheme="majorHAnsi" w:cs="Arial"/>
                  <w:sz w:val="20"/>
                  <w:szCs w:val="20"/>
                  <w:rPrChange w:id="66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>B</w:t>
              </w:r>
            </w:ins>
            <w:del w:id="67" w:author="Wooten, Reece C" w:date="2017-07-21T09:52:00Z">
              <w:r w:rsidR="001378ED" w:rsidRPr="00C44C2C" w:rsidDel="00C44C2C">
                <w:rPr>
                  <w:rFonts w:asciiTheme="majorHAnsi" w:hAnsiTheme="majorHAnsi" w:cs="Arial"/>
                  <w:sz w:val="20"/>
                  <w:szCs w:val="20"/>
                  <w:rPrChange w:id="68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delText>B</w:delText>
              </w:r>
            </w:del>
            <w:r w:rsidR="00BA1426" w:rsidRPr="00C44C2C">
              <w:rPr>
                <w:rFonts w:asciiTheme="majorHAnsi" w:hAnsiTheme="majorHAnsi" w:cs="Arial"/>
                <w:sz w:val="20"/>
                <w:szCs w:val="20"/>
                <w:rPrChange w:id="69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 xml:space="preserve">usiness Foundations </w:t>
            </w:r>
            <w:r w:rsidR="001378ED" w:rsidRPr="00C44C2C">
              <w:rPr>
                <w:rFonts w:asciiTheme="majorHAnsi" w:hAnsiTheme="majorHAnsi" w:cs="Arial"/>
                <w:sz w:val="20"/>
                <w:szCs w:val="20"/>
                <w:rPrChange w:id="70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P</w:t>
            </w:r>
            <w:r w:rsidR="00BA1426" w:rsidRPr="00C44C2C">
              <w:rPr>
                <w:rFonts w:asciiTheme="majorHAnsi" w:hAnsiTheme="majorHAnsi" w:cs="Arial"/>
                <w:sz w:val="20"/>
                <w:szCs w:val="20"/>
                <w:rPrChange w:id="71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rogram</w:t>
            </w:r>
            <w:ins w:id="72" w:author="Wooten, Reece C" w:date="2017-07-21T09:53:00Z">
              <w:r w:rsidRPr="00C44C2C">
                <w:rPr>
                  <w:rFonts w:asciiTheme="majorHAnsi" w:hAnsiTheme="majorHAnsi" w:cs="Arial"/>
                  <w:sz w:val="20"/>
                  <w:szCs w:val="20"/>
                  <w:rPrChange w:id="73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 xml:space="preserve"> and Math-Econ Track</w:t>
              </w:r>
            </w:ins>
          </w:p>
          <w:p w14:paraId="0C174558" w14:textId="1A42E994" w:rsidR="00062D97" w:rsidRPr="00CA410D" w:rsidRDefault="00062D97" w:rsidP="007F3D53">
            <w:pPr>
              <w:rPr>
                <w:rFonts w:asciiTheme="majorHAnsi" w:hAnsiTheme="majorHAnsi" w:cs="Arial"/>
                <w:sz w:val="20"/>
                <w:szCs w:val="20"/>
                <w:rPrChange w:id="74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  <w:ins w:id="75" w:author="Wooten, Reece C" w:date="2017-07-21T09:38:00Z">
              <w:r w:rsidRPr="00C44C2C">
                <w:rPr>
                  <w:rFonts w:asciiTheme="majorHAnsi" w:hAnsiTheme="majorHAnsi" w:cs="Arial"/>
                  <w:i/>
                  <w:sz w:val="20"/>
                  <w:szCs w:val="20"/>
                  <w:rPrChange w:id="76" w:author="Wooten, Reece C" w:date="2017-07-21T09:56:00Z">
                    <w:rPr>
                      <w:rFonts w:asciiTheme="majorHAnsi" w:hAnsiTheme="majorHAnsi" w:cs="Arial"/>
                      <w:i/>
                      <w:sz w:val="21"/>
                      <w:szCs w:val="21"/>
                    </w:rPr>
                  </w:rPrChange>
                </w:rPr>
                <w:t>Overall GPA: 3.67</w:t>
              </w:r>
            </w:ins>
            <w:r w:rsidR="00CA410D">
              <w:rPr>
                <w:rFonts w:asciiTheme="majorHAnsi" w:hAnsiTheme="majorHAnsi" w:cs="Arial"/>
                <w:i/>
                <w:sz w:val="20"/>
                <w:szCs w:val="20"/>
              </w:rPr>
              <w:t xml:space="preserve"> -- </w:t>
            </w:r>
            <w:ins w:id="77" w:author="Wooten, Reece C" w:date="2017-07-21T09:37:00Z">
              <w:r w:rsidR="00CA410D" w:rsidRPr="00CF63AE">
                <w:rPr>
                  <w:rFonts w:asciiTheme="majorHAnsi" w:hAnsiTheme="majorHAnsi" w:cs="Arial"/>
                  <w:i/>
                  <w:sz w:val="20"/>
                  <w:szCs w:val="20"/>
                  <w:rPrChange w:id="78" w:author="Wooten, Reece C" w:date="2017-07-22T15:33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 xml:space="preserve">Major </w:t>
              </w:r>
            </w:ins>
            <w:ins w:id="79" w:author="Wooten, Reece C" w:date="2017-07-21T09:45:00Z">
              <w:r w:rsidR="00CA410D" w:rsidRPr="00CF63AE">
                <w:rPr>
                  <w:rFonts w:asciiTheme="majorHAnsi" w:hAnsiTheme="majorHAnsi" w:cs="Arial"/>
                  <w:i/>
                  <w:sz w:val="20"/>
                  <w:szCs w:val="20"/>
                  <w:rPrChange w:id="80" w:author="Wooten, Reece C" w:date="2017-07-22T15:33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>GPA</w:t>
              </w:r>
            </w:ins>
            <w:ins w:id="81" w:author="Wooten, Reece C" w:date="2017-07-21T09:37:00Z">
              <w:r w:rsidR="00CA410D" w:rsidRPr="00C44C2C">
                <w:rPr>
                  <w:rFonts w:asciiTheme="majorHAnsi" w:hAnsiTheme="majorHAnsi" w:cs="Arial"/>
                  <w:sz w:val="20"/>
                  <w:szCs w:val="20"/>
                  <w:rPrChange w:id="82" w:author="Wooten, Reece C" w:date="2017-07-21T09:56:00Z">
                    <w:rPr>
                      <w:rFonts w:asciiTheme="majorHAnsi" w:hAnsiTheme="majorHAnsi" w:cs="Arial"/>
                      <w:sz w:val="21"/>
                      <w:szCs w:val="21"/>
                    </w:rPr>
                  </w:rPrChange>
                </w:rPr>
                <w:t>: 4.0</w:t>
              </w:r>
            </w:ins>
          </w:p>
        </w:tc>
        <w:tc>
          <w:tcPr>
            <w:tcW w:w="1098" w:type="dxa"/>
          </w:tcPr>
          <w:p w14:paraId="73CBEE73" w14:textId="77777777" w:rsidR="00A8161F" w:rsidRPr="00C44C2C" w:rsidRDefault="00754B38" w:rsidP="00A70A96">
            <w:pPr>
              <w:jc w:val="right"/>
              <w:rPr>
                <w:rFonts w:asciiTheme="majorHAnsi" w:hAnsiTheme="majorHAnsi" w:cs="Arial"/>
                <w:sz w:val="20"/>
                <w:szCs w:val="20"/>
                <w:rPrChange w:id="83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</w:pPr>
            <w:r w:rsidRPr="00C44C2C">
              <w:rPr>
                <w:rFonts w:asciiTheme="majorHAnsi" w:hAnsiTheme="majorHAnsi" w:cs="Arial"/>
                <w:sz w:val="20"/>
                <w:szCs w:val="20"/>
                <w:rPrChange w:id="84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May 2018</w:t>
            </w:r>
          </w:p>
          <w:p w14:paraId="7187956E" w14:textId="77777777" w:rsidR="00A8161F" w:rsidRPr="00C44C2C" w:rsidRDefault="00A8161F" w:rsidP="00A70A96">
            <w:pPr>
              <w:jc w:val="right"/>
              <w:rPr>
                <w:rFonts w:asciiTheme="majorHAnsi" w:hAnsiTheme="majorHAnsi" w:cs="Arial"/>
                <w:sz w:val="20"/>
                <w:szCs w:val="20"/>
                <w:rPrChange w:id="85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</w:pPr>
          </w:p>
          <w:p w14:paraId="797C8D46" w14:textId="44A1FAC7" w:rsidR="00A8161F" w:rsidRPr="00C44C2C" w:rsidRDefault="00A8161F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rPrChange w:id="86" w:author="Wooten, Reece C" w:date="2017-07-21T09:56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  <w:pPrChange w:id="87" w:author="Wooten, Reece C" w:date="2017-07-21T09:58:00Z">
                <w:pPr>
                  <w:jc w:val="right"/>
                </w:pPr>
              </w:pPrChange>
            </w:pPr>
            <w:r w:rsidRPr="00C44C2C">
              <w:rPr>
                <w:rFonts w:asciiTheme="majorHAnsi" w:hAnsiTheme="majorHAnsi" w:cs="Arial"/>
                <w:sz w:val="20"/>
                <w:szCs w:val="20"/>
                <w:rPrChange w:id="88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May 201</w:t>
            </w:r>
            <w:r w:rsidR="00754B38" w:rsidRPr="00C44C2C">
              <w:rPr>
                <w:rFonts w:asciiTheme="majorHAnsi" w:hAnsiTheme="majorHAnsi" w:cs="Arial"/>
                <w:sz w:val="20"/>
                <w:szCs w:val="20"/>
                <w:rPrChange w:id="89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t>7</w:t>
            </w:r>
          </w:p>
        </w:tc>
      </w:tr>
      <w:tr w:rsidR="00635E60" w:rsidRPr="00C44C2C" w14:paraId="6AF3CC08" w14:textId="77777777" w:rsidTr="00635E60">
        <w:trPr>
          <w:trHeight w:val="100"/>
        </w:trPr>
        <w:tc>
          <w:tcPr>
            <w:tcW w:w="3798" w:type="dxa"/>
          </w:tcPr>
          <w:p w14:paraId="7ABD23F9" w14:textId="017B7985" w:rsidR="00062D97" w:rsidRPr="00C44C2C" w:rsidRDefault="00062D97" w:rsidP="00A70A96">
            <w:pPr>
              <w:jc w:val="both"/>
              <w:rPr>
                <w:rFonts w:asciiTheme="majorHAnsi" w:hAnsiTheme="majorHAnsi" w:cs="Arial"/>
                <w:b/>
                <w:sz w:val="16"/>
                <w:szCs w:val="16"/>
                <w:rPrChange w:id="90" w:author="Wooten, Reece C" w:date="2017-07-21T09:59:00Z">
                  <w:rPr>
                    <w:rFonts w:asciiTheme="majorHAnsi" w:hAnsiTheme="majorHAnsi" w:cs="Arial"/>
                    <w:b/>
                    <w:sz w:val="21"/>
                    <w:szCs w:val="21"/>
                  </w:rPr>
                </w:rPrChange>
              </w:rPr>
            </w:pPr>
          </w:p>
        </w:tc>
        <w:tc>
          <w:tcPr>
            <w:tcW w:w="6120" w:type="dxa"/>
          </w:tcPr>
          <w:p w14:paraId="4519FC32" w14:textId="75A85F1D" w:rsidR="00A8161F" w:rsidRPr="00C44C2C" w:rsidRDefault="007526EF" w:rsidP="00A70A96">
            <w:pPr>
              <w:spacing w:after="120"/>
              <w:rPr>
                <w:rFonts w:asciiTheme="majorHAnsi" w:hAnsiTheme="majorHAnsi" w:cs="Arial"/>
                <w:i/>
                <w:sz w:val="20"/>
                <w:szCs w:val="20"/>
                <w:rPrChange w:id="91" w:author="Wooten, Reece C" w:date="2017-07-21T09:56:00Z">
                  <w:rPr>
                    <w:rFonts w:asciiTheme="majorHAnsi" w:hAnsiTheme="majorHAnsi" w:cs="Arial"/>
                    <w:i/>
                    <w:sz w:val="21"/>
                    <w:szCs w:val="21"/>
                  </w:rPr>
                </w:rPrChange>
              </w:rPr>
            </w:pPr>
            <w:del w:id="92" w:author="Wooten, Reece C" w:date="2017-07-21T09:36:00Z">
              <w:r w:rsidRPr="00C44C2C" w:rsidDel="00113F93">
                <w:rPr>
                  <w:rFonts w:asciiTheme="majorHAnsi" w:hAnsiTheme="majorHAnsi" w:cs="Arial"/>
                  <w:i/>
                  <w:sz w:val="20"/>
                  <w:szCs w:val="20"/>
                  <w:rPrChange w:id="93" w:author="Wooten, Reece C" w:date="2017-07-21T09:56:00Z">
                    <w:rPr>
                      <w:rFonts w:asciiTheme="majorHAnsi" w:hAnsiTheme="majorHAnsi" w:cs="Arial"/>
                      <w:i/>
                      <w:sz w:val="21"/>
                      <w:szCs w:val="21"/>
                    </w:rPr>
                  </w:rPrChange>
                </w:rPr>
                <w:delText xml:space="preserve">Current </w:delText>
              </w:r>
            </w:del>
            <w:del w:id="94" w:author="Wooten, Reece C" w:date="2017-07-21T09:38:00Z">
              <w:r w:rsidR="00754B38" w:rsidRPr="00C44C2C" w:rsidDel="00062D97">
                <w:rPr>
                  <w:rFonts w:asciiTheme="majorHAnsi" w:hAnsiTheme="majorHAnsi" w:cs="Arial"/>
                  <w:i/>
                  <w:sz w:val="20"/>
                  <w:szCs w:val="20"/>
                  <w:rPrChange w:id="95" w:author="Wooten, Reece C" w:date="2017-07-21T09:56:00Z">
                    <w:rPr>
                      <w:rFonts w:asciiTheme="majorHAnsi" w:hAnsiTheme="majorHAnsi" w:cs="Arial"/>
                      <w:i/>
                      <w:sz w:val="21"/>
                      <w:szCs w:val="21"/>
                    </w:rPr>
                  </w:rPrChange>
                </w:rPr>
                <w:delText>GPA: 3.6</w:delText>
              </w:r>
            </w:del>
            <w:del w:id="96" w:author="Wooten, Reece C" w:date="2017-07-21T09:36:00Z">
              <w:r w:rsidR="00754B38" w:rsidRPr="00C44C2C" w:rsidDel="00113F93">
                <w:rPr>
                  <w:rFonts w:asciiTheme="majorHAnsi" w:hAnsiTheme="majorHAnsi" w:cs="Arial"/>
                  <w:i/>
                  <w:sz w:val="20"/>
                  <w:szCs w:val="20"/>
                  <w:rPrChange w:id="97" w:author="Wooten, Reece C" w:date="2017-07-21T09:56:00Z">
                    <w:rPr>
                      <w:rFonts w:asciiTheme="majorHAnsi" w:hAnsiTheme="majorHAnsi" w:cs="Arial"/>
                      <w:i/>
                      <w:sz w:val="21"/>
                      <w:szCs w:val="21"/>
                    </w:rPr>
                  </w:rPrChange>
                </w:rPr>
                <w:delText>6</w:delText>
              </w:r>
            </w:del>
          </w:p>
        </w:tc>
        <w:tc>
          <w:tcPr>
            <w:tcW w:w="1098" w:type="dxa"/>
          </w:tcPr>
          <w:p w14:paraId="10ECE402" w14:textId="77777777" w:rsidR="00A8161F" w:rsidRPr="00C44C2C" w:rsidRDefault="00A8161F">
            <w:pPr>
              <w:rPr>
                <w:rFonts w:asciiTheme="majorHAnsi" w:hAnsiTheme="majorHAnsi" w:cs="Arial"/>
                <w:sz w:val="20"/>
                <w:szCs w:val="20"/>
                <w:rPrChange w:id="98" w:author="Wooten, Reece C" w:date="2017-07-21T09:56:00Z">
                  <w:rPr>
                    <w:rFonts w:asciiTheme="majorHAnsi" w:hAnsiTheme="majorHAnsi" w:cs="Arial"/>
                    <w:sz w:val="21"/>
                    <w:szCs w:val="21"/>
                  </w:rPr>
                </w:rPrChange>
              </w:rPr>
              <w:pPrChange w:id="99" w:author="Wooten, Reece C" w:date="2017-07-21T09:40:00Z">
                <w:pPr>
                  <w:jc w:val="right"/>
                </w:pPr>
              </w:pPrChange>
            </w:pPr>
          </w:p>
        </w:tc>
      </w:tr>
    </w:tbl>
    <w:p w14:paraId="25E74EA9" w14:textId="5B1F13A2" w:rsidR="00A8161F" w:rsidRPr="00C44C2C" w:rsidRDefault="00A8161F">
      <w:pPr>
        <w:pBdr>
          <w:bottom w:val="single" w:sz="4" w:space="0" w:color="auto"/>
        </w:pBdr>
        <w:rPr>
          <w:rFonts w:asciiTheme="majorHAnsi" w:hAnsiTheme="majorHAnsi" w:cs="Arial"/>
          <w:b/>
          <w:sz w:val="20"/>
          <w:szCs w:val="20"/>
          <w:rPrChange w:id="10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pPrChange w:id="101" w:author="Wooten, Reece C" w:date="2017-07-21T09:42:00Z">
          <w:pPr>
            <w:pBdr>
              <w:bottom w:val="single" w:sz="4" w:space="1" w:color="auto"/>
            </w:pBdr>
          </w:pPr>
        </w:pPrChange>
      </w:pPr>
      <w:r w:rsidRPr="00C44C2C">
        <w:rPr>
          <w:rFonts w:asciiTheme="majorHAnsi" w:hAnsiTheme="majorHAnsi" w:cs="Arial"/>
          <w:b/>
          <w:sz w:val="20"/>
          <w:szCs w:val="20"/>
          <w:rPrChange w:id="10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EXPERIENCE</w:t>
      </w:r>
      <w:r w:rsidRPr="00C44C2C">
        <w:rPr>
          <w:rFonts w:asciiTheme="majorHAnsi" w:hAnsiTheme="majorHAnsi" w:cs="Arial"/>
          <w:sz w:val="20"/>
          <w:szCs w:val="20"/>
          <w:rPrChange w:id="10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10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0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0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0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0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0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1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1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del w:id="112" w:author="Wooten, Reece C" w:date="2017-07-21T09:41:00Z">
        <w:r w:rsidRPr="00C44C2C" w:rsidDel="00062D97">
          <w:rPr>
            <w:rFonts w:asciiTheme="majorHAnsi" w:hAnsiTheme="majorHAnsi" w:cs="Arial"/>
            <w:sz w:val="20"/>
            <w:szCs w:val="20"/>
            <w:rPrChange w:id="113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ab/>
        </w:r>
        <w:r w:rsidRPr="00C44C2C" w:rsidDel="00062D97">
          <w:rPr>
            <w:rFonts w:asciiTheme="majorHAnsi" w:hAnsiTheme="majorHAnsi" w:cs="Arial"/>
            <w:sz w:val="20"/>
            <w:szCs w:val="20"/>
            <w:rPrChange w:id="114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ab/>
        </w:r>
        <w:r w:rsidRPr="00C44C2C" w:rsidDel="00062D97">
          <w:rPr>
            <w:rFonts w:asciiTheme="majorHAnsi" w:hAnsiTheme="majorHAnsi" w:cs="Arial"/>
            <w:sz w:val="20"/>
            <w:szCs w:val="20"/>
            <w:rPrChange w:id="115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ab/>
        </w:r>
        <w:r w:rsidRPr="00C44C2C" w:rsidDel="00062D97">
          <w:rPr>
            <w:rFonts w:asciiTheme="majorHAnsi" w:hAnsiTheme="majorHAnsi" w:cs="Arial"/>
            <w:sz w:val="20"/>
            <w:szCs w:val="20"/>
            <w:rPrChange w:id="116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ab/>
        </w:r>
        <w:r w:rsidRPr="00C44C2C" w:rsidDel="00062D97">
          <w:rPr>
            <w:rFonts w:asciiTheme="majorHAnsi" w:hAnsiTheme="majorHAnsi" w:cs="Arial"/>
            <w:sz w:val="20"/>
            <w:szCs w:val="20"/>
            <w:rPrChange w:id="117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ab/>
        </w:r>
      </w:del>
    </w:p>
    <w:p w14:paraId="35C177B2" w14:textId="5CCB53DB" w:rsidR="00990CF4" w:rsidRPr="00C44C2C" w:rsidRDefault="00990CF4" w:rsidP="00990CF4">
      <w:pPr>
        <w:rPr>
          <w:rFonts w:asciiTheme="majorHAnsi" w:hAnsiTheme="majorHAnsi" w:cs="Arial"/>
          <w:sz w:val="20"/>
          <w:szCs w:val="20"/>
          <w:rPrChange w:id="11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119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Supplemental </w:t>
      </w:r>
      <w:r w:rsidR="000C78F4" w:rsidRPr="00C44C2C">
        <w:rPr>
          <w:rFonts w:asciiTheme="majorHAnsi" w:hAnsiTheme="majorHAnsi" w:cs="Arial"/>
          <w:b/>
          <w:sz w:val="20"/>
          <w:szCs w:val="20"/>
          <w:rPrChange w:id="12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Macro Economics </w:t>
      </w:r>
      <w:r w:rsidRPr="00C44C2C">
        <w:rPr>
          <w:rFonts w:asciiTheme="majorHAnsi" w:hAnsiTheme="majorHAnsi" w:cs="Arial"/>
          <w:b/>
          <w:sz w:val="20"/>
          <w:szCs w:val="20"/>
          <w:rPrChange w:id="12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Instructor</w:t>
      </w:r>
      <w:r w:rsidRPr="00C44C2C">
        <w:rPr>
          <w:rFonts w:asciiTheme="majorHAnsi" w:hAnsiTheme="majorHAnsi"/>
          <w:b/>
          <w:sz w:val="20"/>
          <w:szCs w:val="20"/>
          <w:rPrChange w:id="122" w:author="Wooten, Reece C" w:date="2017-07-21T09:56:00Z">
            <w:rPr>
              <w:rFonts w:asciiTheme="majorHAnsi" w:hAnsiTheme="majorHAnsi"/>
              <w:b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/>
          <w:sz w:val="20"/>
          <w:szCs w:val="20"/>
          <w:rPrChange w:id="123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– </w:t>
      </w:r>
      <w:r w:rsidRPr="00C44C2C">
        <w:rPr>
          <w:rFonts w:asciiTheme="majorHAnsi" w:hAnsiTheme="majorHAnsi" w:cs="Arial"/>
          <w:i/>
          <w:sz w:val="20"/>
          <w:szCs w:val="20"/>
          <w:rPrChange w:id="12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The University of Texas</w:t>
      </w:r>
      <w:r w:rsidRPr="00C44C2C">
        <w:rPr>
          <w:rFonts w:asciiTheme="majorHAnsi" w:hAnsiTheme="majorHAnsi" w:cs="Arial"/>
          <w:sz w:val="20"/>
          <w:szCs w:val="20"/>
          <w:rPrChange w:id="12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; Austin, TX</w:t>
      </w:r>
      <w:r w:rsidRPr="00C44C2C">
        <w:rPr>
          <w:rFonts w:asciiTheme="majorHAnsi" w:hAnsiTheme="majorHAnsi" w:cs="Arial"/>
          <w:b/>
          <w:sz w:val="20"/>
          <w:szCs w:val="20"/>
          <w:rPrChange w:id="126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                  </w:t>
      </w:r>
      <w:r w:rsidRPr="00C44C2C">
        <w:rPr>
          <w:rFonts w:asciiTheme="majorHAnsi" w:hAnsiTheme="majorHAnsi" w:cs="Arial"/>
          <w:sz w:val="20"/>
          <w:szCs w:val="20"/>
          <w:rPrChange w:id="12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               </w:t>
      </w:r>
      <w:proofErr w:type="gramStart"/>
      <w:r w:rsidR="000C78F4" w:rsidRPr="00C44C2C">
        <w:rPr>
          <w:rFonts w:asciiTheme="majorHAnsi" w:hAnsiTheme="majorHAnsi" w:cs="Arial"/>
          <w:sz w:val="20"/>
          <w:szCs w:val="20"/>
          <w:rPrChange w:id="12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 </w:t>
      </w:r>
      <w:r w:rsidRPr="00C44C2C">
        <w:rPr>
          <w:rFonts w:asciiTheme="majorHAnsi" w:hAnsiTheme="majorHAnsi" w:cs="Arial"/>
          <w:sz w:val="20"/>
          <w:szCs w:val="20"/>
          <w:rPrChange w:id="12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proofErr w:type="gramEnd"/>
      <w:r w:rsidRPr="00C44C2C">
        <w:rPr>
          <w:rFonts w:asciiTheme="majorHAnsi" w:hAnsiTheme="majorHAnsi" w:cs="Arial"/>
          <w:sz w:val="20"/>
          <w:szCs w:val="20"/>
          <w:rPrChange w:id="13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        </w:t>
      </w:r>
      <w:ins w:id="131" w:author="Wooten, Reece C" w:date="2017-07-21T09:58:00Z">
        <w:r w:rsidR="00C44C2C">
          <w:rPr>
            <w:rFonts w:asciiTheme="majorHAnsi" w:hAnsiTheme="majorHAnsi" w:cs="Arial"/>
            <w:sz w:val="20"/>
            <w:szCs w:val="20"/>
          </w:rPr>
          <w:t xml:space="preserve"> </w:t>
        </w:r>
      </w:ins>
      <w:r w:rsidRPr="00C44C2C">
        <w:rPr>
          <w:rFonts w:asciiTheme="majorHAnsi" w:hAnsiTheme="majorHAnsi" w:cs="Arial"/>
          <w:sz w:val="20"/>
          <w:szCs w:val="20"/>
          <w:rPrChange w:id="13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 2017</w:t>
      </w:r>
    </w:p>
    <w:p w14:paraId="5A19BA62" w14:textId="6702E5DC" w:rsidR="00990CF4" w:rsidRPr="00C44C2C" w:rsidRDefault="00215702" w:rsidP="00990CF4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  <w:rPrChange w:id="13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13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Created </w:t>
      </w:r>
      <w:r w:rsidR="00BB1208" w:rsidRPr="00C44C2C">
        <w:rPr>
          <w:rFonts w:asciiTheme="majorHAnsi" w:hAnsiTheme="majorHAnsi" w:cs="Arial"/>
          <w:sz w:val="20"/>
          <w:szCs w:val="20"/>
          <w:rPrChange w:id="13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worksheets</w:t>
      </w:r>
      <w:r w:rsidRPr="00C44C2C">
        <w:rPr>
          <w:rFonts w:asciiTheme="majorHAnsi" w:hAnsiTheme="majorHAnsi" w:cs="Arial"/>
          <w:sz w:val="20"/>
          <w:szCs w:val="20"/>
          <w:rPrChange w:id="13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to </w:t>
      </w:r>
      <w:r w:rsidR="000C78F4" w:rsidRPr="00C44C2C">
        <w:rPr>
          <w:rFonts w:asciiTheme="majorHAnsi" w:hAnsiTheme="majorHAnsi" w:cs="Arial"/>
          <w:sz w:val="20"/>
          <w:szCs w:val="20"/>
          <w:rPrChange w:id="13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communicate</w:t>
      </w:r>
      <w:r w:rsidRPr="00C44C2C">
        <w:rPr>
          <w:rFonts w:asciiTheme="majorHAnsi" w:hAnsiTheme="majorHAnsi" w:cs="Arial"/>
          <w:sz w:val="20"/>
          <w:szCs w:val="20"/>
          <w:rPrChange w:id="13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BB1208" w:rsidRPr="00C44C2C">
        <w:rPr>
          <w:rFonts w:asciiTheme="majorHAnsi" w:hAnsiTheme="majorHAnsi" w:cs="Arial"/>
          <w:sz w:val="20"/>
          <w:szCs w:val="20"/>
          <w:rPrChange w:id="13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complicated</w:t>
      </w:r>
      <w:r w:rsidRPr="00C44C2C">
        <w:rPr>
          <w:rFonts w:asciiTheme="majorHAnsi" w:hAnsiTheme="majorHAnsi" w:cs="Arial"/>
          <w:sz w:val="20"/>
          <w:szCs w:val="20"/>
          <w:rPrChange w:id="14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concepts in</w:t>
      </w:r>
      <w:r w:rsidR="000C78F4" w:rsidRPr="00C44C2C">
        <w:rPr>
          <w:rFonts w:asciiTheme="majorHAnsi" w:hAnsiTheme="majorHAnsi" w:cs="Arial"/>
          <w:sz w:val="20"/>
          <w:szCs w:val="20"/>
          <w:rPrChange w:id="14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cluding </w:t>
      </w:r>
      <w:r w:rsidR="000A4A8B" w:rsidRPr="00C44C2C">
        <w:rPr>
          <w:rFonts w:asciiTheme="majorHAnsi" w:hAnsiTheme="majorHAnsi" w:cs="Arial"/>
          <w:sz w:val="20"/>
          <w:szCs w:val="20"/>
          <w:rPrChange w:id="14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financial markets and monetary policy</w:t>
      </w:r>
    </w:p>
    <w:p w14:paraId="28102FD3" w14:textId="60C0E06A" w:rsidR="00990CF4" w:rsidRPr="00C44C2C" w:rsidRDefault="000C78F4" w:rsidP="00990CF4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0"/>
          <w:szCs w:val="20"/>
          <w:rPrChange w:id="14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14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Instructed</w:t>
      </w:r>
      <w:r w:rsidR="00990CF4" w:rsidRPr="00C44C2C">
        <w:rPr>
          <w:rFonts w:asciiTheme="majorHAnsi" w:hAnsiTheme="majorHAnsi" w:cs="Arial"/>
          <w:sz w:val="20"/>
          <w:szCs w:val="20"/>
          <w:rPrChange w:id="14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C56528" w:rsidRPr="00C44C2C">
        <w:rPr>
          <w:rFonts w:asciiTheme="majorHAnsi" w:hAnsiTheme="majorHAnsi" w:cs="Arial"/>
          <w:sz w:val="20"/>
          <w:szCs w:val="20"/>
          <w:rPrChange w:id="14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50 </w:t>
      </w:r>
      <w:r w:rsidR="00990CF4" w:rsidRPr="00C44C2C">
        <w:rPr>
          <w:rFonts w:asciiTheme="majorHAnsi" w:hAnsiTheme="majorHAnsi" w:cs="Arial"/>
          <w:sz w:val="20"/>
          <w:szCs w:val="20"/>
          <w:rPrChange w:id="14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students</w:t>
      </w:r>
      <w:r w:rsidR="000A4A8B" w:rsidRPr="00C44C2C">
        <w:rPr>
          <w:rFonts w:asciiTheme="majorHAnsi" w:hAnsiTheme="majorHAnsi" w:cs="Arial"/>
          <w:sz w:val="20"/>
          <w:szCs w:val="20"/>
          <w:rPrChange w:id="14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82531E" w:rsidRPr="00C44C2C">
        <w:rPr>
          <w:rFonts w:asciiTheme="majorHAnsi" w:hAnsiTheme="majorHAnsi" w:cs="Arial"/>
          <w:sz w:val="20"/>
          <w:szCs w:val="20"/>
          <w:rPrChange w:id="14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weekly</w:t>
      </w:r>
      <w:r w:rsidR="003F394A" w:rsidRPr="00C44C2C">
        <w:rPr>
          <w:rFonts w:asciiTheme="majorHAnsi" w:hAnsiTheme="majorHAnsi" w:cs="Arial"/>
          <w:sz w:val="20"/>
          <w:szCs w:val="20"/>
          <w:rPrChange w:id="15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and </w:t>
      </w:r>
      <w:r w:rsidR="00E1030C" w:rsidRPr="00C44C2C">
        <w:rPr>
          <w:rFonts w:asciiTheme="majorHAnsi" w:hAnsiTheme="majorHAnsi" w:cs="Arial"/>
          <w:sz w:val="20"/>
          <w:szCs w:val="20"/>
          <w:rPrChange w:id="15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held exam reviews with 130 students in audience</w:t>
      </w:r>
    </w:p>
    <w:p w14:paraId="10076C8D" w14:textId="77777777" w:rsidR="00990CF4" w:rsidRPr="00C44C2C" w:rsidRDefault="00990CF4" w:rsidP="00A8161F">
      <w:pPr>
        <w:rPr>
          <w:rFonts w:asciiTheme="majorHAnsi" w:hAnsiTheme="majorHAnsi" w:cs="Arial"/>
          <w:b/>
          <w:sz w:val="16"/>
          <w:szCs w:val="16"/>
        </w:rPr>
      </w:pPr>
    </w:p>
    <w:p w14:paraId="07DC07DC" w14:textId="120ECC96" w:rsidR="00A8161F" w:rsidRPr="00C44C2C" w:rsidRDefault="00754B38" w:rsidP="00A8161F">
      <w:pPr>
        <w:rPr>
          <w:rFonts w:asciiTheme="majorHAnsi" w:hAnsiTheme="majorHAnsi" w:cs="Arial"/>
          <w:sz w:val="20"/>
          <w:szCs w:val="20"/>
          <w:rPrChange w:id="15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153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Analytics Advisory Group</w:t>
      </w:r>
      <w:r w:rsidR="00A8161F" w:rsidRPr="00C44C2C">
        <w:rPr>
          <w:rFonts w:asciiTheme="majorHAnsi" w:hAnsiTheme="majorHAnsi"/>
          <w:b/>
          <w:sz w:val="20"/>
          <w:szCs w:val="20"/>
          <w:rPrChange w:id="154" w:author="Wooten, Reece C" w:date="2017-07-21T09:56:00Z">
            <w:rPr>
              <w:rFonts w:asciiTheme="majorHAnsi" w:hAnsiTheme="majorHAnsi"/>
              <w:b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/>
          <w:sz w:val="20"/>
          <w:szCs w:val="20"/>
          <w:rPrChange w:id="155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–</w:t>
      </w:r>
      <w:r w:rsidR="00A8161F" w:rsidRPr="00C44C2C">
        <w:rPr>
          <w:rFonts w:asciiTheme="majorHAnsi" w:hAnsiTheme="majorHAnsi"/>
          <w:b/>
          <w:sz w:val="20"/>
          <w:szCs w:val="20"/>
          <w:rPrChange w:id="156" w:author="Wooten, Reece C" w:date="2017-07-21T09:56:00Z">
            <w:rPr>
              <w:rFonts w:asciiTheme="majorHAnsi" w:hAnsiTheme="majorHAnsi"/>
              <w:b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 w:cs="Arial"/>
          <w:i/>
          <w:sz w:val="20"/>
          <w:szCs w:val="20"/>
          <w:rPrChange w:id="157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Analytics and Data Scientist Intern</w:t>
      </w:r>
      <w:r w:rsidR="00A8161F" w:rsidRPr="00C44C2C">
        <w:rPr>
          <w:rFonts w:asciiTheme="majorHAnsi" w:hAnsiTheme="majorHAnsi" w:cs="Arial"/>
          <w:i/>
          <w:sz w:val="20"/>
          <w:szCs w:val="20"/>
          <w:rPrChange w:id="158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;</w:t>
      </w:r>
      <w:r w:rsidR="00A8161F" w:rsidRPr="00C44C2C">
        <w:rPr>
          <w:rFonts w:asciiTheme="majorHAnsi" w:hAnsiTheme="majorHAnsi" w:cs="Arial"/>
          <w:sz w:val="20"/>
          <w:szCs w:val="20"/>
          <w:rPrChange w:id="15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16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Austin</w:t>
      </w:r>
      <w:r w:rsidR="00A8161F" w:rsidRPr="00C44C2C">
        <w:rPr>
          <w:rFonts w:asciiTheme="majorHAnsi" w:hAnsiTheme="majorHAnsi" w:cs="Arial"/>
          <w:sz w:val="20"/>
          <w:szCs w:val="20"/>
          <w:rPrChange w:id="16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, TX</w:t>
      </w:r>
      <w:r w:rsidRPr="00C44C2C">
        <w:rPr>
          <w:rFonts w:asciiTheme="majorHAnsi" w:hAnsiTheme="majorHAnsi" w:cs="Arial"/>
          <w:sz w:val="20"/>
          <w:szCs w:val="20"/>
          <w:rPrChange w:id="16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6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6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6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6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 </w:t>
      </w:r>
      <w:r w:rsidR="0070538E" w:rsidRPr="00C44C2C">
        <w:rPr>
          <w:rFonts w:asciiTheme="majorHAnsi" w:hAnsiTheme="majorHAnsi" w:cs="Arial"/>
          <w:sz w:val="20"/>
          <w:szCs w:val="20"/>
          <w:rPrChange w:id="16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16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 </w:t>
      </w:r>
      <w:ins w:id="169" w:author="Wooten, Reece C" w:date="2017-07-21T09:58:00Z">
        <w:r w:rsidR="00C44C2C">
          <w:rPr>
            <w:rFonts w:asciiTheme="majorHAnsi" w:hAnsiTheme="majorHAnsi" w:cs="Arial"/>
            <w:sz w:val="20"/>
            <w:szCs w:val="20"/>
          </w:rPr>
          <w:t xml:space="preserve"> </w:t>
        </w:r>
      </w:ins>
      <w:r w:rsidRPr="00C44C2C">
        <w:rPr>
          <w:rFonts w:asciiTheme="majorHAnsi" w:hAnsiTheme="majorHAnsi" w:cs="Arial"/>
          <w:sz w:val="20"/>
          <w:szCs w:val="20"/>
          <w:rPrChange w:id="17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Summer 2016</w:t>
      </w:r>
    </w:p>
    <w:p w14:paraId="1F2643F6" w14:textId="05ECB172" w:rsidR="00A8161F" w:rsidRPr="00C44C2C" w:rsidRDefault="00754B38" w:rsidP="00A8161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17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17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Built training m</w:t>
      </w:r>
      <w:bookmarkStart w:id="173" w:name="_GoBack"/>
      <w:bookmarkEnd w:id="173"/>
      <w:r w:rsidRPr="00C44C2C">
        <w:rPr>
          <w:rFonts w:asciiTheme="majorHAnsi" w:hAnsiTheme="majorHAnsi" w:cs="Arial"/>
          <w:sz w:val="20"/>
          <w:szCs w:val="20"/>
          <w:rPrChange w:id="17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aterial for Google Analytics and Google Tag Manager to service small business data analytics needs</w:t>
      </w:r>
    </w:p>
    <w:p w14:paraId="1A0A0152" w14:textId="277F07FD" w:rsidR="00A8161F" w:rsidRPr="00C44C2C" w:rsidRDefault="00754B38" w:rsidP="00A8161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17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17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Implemented </w:t>
      </w:r>
      <w:del w:id="177" w:author="Wooten, Reece C" w:date="2017-07-22T15:35:00Z">
        <w:r w:rsidRPr="00C44C2C" w:rsidDel="00EE28E2">
          <w:rPr>
            <w:rFonts w:asciiTheme="majorHAnsi" w:hAnsiTheme="majorHAnsi" w:cs="Arial"/>
            <w:sz w:val="20"/>
            <w:szCs w:val="20"/>
            <w:rPrChange w:id="178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the software</w:delText>
        </w:r>
      </w:del>
      <w:ins w:id="179" w:author="Wooten, Reece C" w:date="2017-07-22T15:35:00Z">
        <w:r w:rsidR="00EE28E2">
          <w:rPr>
            <w:rFonts w:asciiTheme="majorHAnsi" w:hAnsiTheme="majorHAnsi" w:cs="Arial"/>
            <w:sz w:val="20"/>
            <w:szCs w:val="20"/>
          </w:rPr>
          <w:t>Google Analytics</w:t>
        </w:r>
      </w:ins>
      <w:r w:rsidRPr="00C44C2C">
        <w:rPr>
          <w:rFonts w:asciiTheme="majorHAnsi" w:hAnsiTheme="majorHAnsi" w:cs="Arial"/>
          <w:sz w:val="20"/>
          <w:szCs w:val="20"/>
          <w:rPrChange w:id="18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onto Analytics Advisory Group</w:t>
      </w:r>
      <w:r w:rsidR="000C78F4" w:rsidRPr="00C44C2C">
        <w:rPr>
          <w:rFonts w:asciiTheme="majorHAnsi" w:hAnsiTheme="majorHAnsi" w:cs="Arial"/>
          <w:sz w:val="20"/>
          <w:szCs w:val="20"/>
          <w:rPrChange w:id="18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’</w:t>
      </w:r>
      <w:r w:rsidRPr="00C44C2C">
        <w:rPr>
          <w:rFonts w:asciiTheme="majorHAnsi" w:hAnsiTheme="majorHAnsi" w:cs="Arial"/>
          <w:sz w:val="20"/>
          <w:szCs w:val="20"/>
          <w:rPrChange w:id="18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s website to begin collecting and developing insights </w:t>
      </w:r>
    </w:p>
    <w:p w14:paraId="0CE16F2C" w14:textId="77777777" w:rsidR="00A8161F" w:rsidRPr="00C44C2C" w:rsidRDefault="00754B38" w:rsidP="00A8161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18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18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Conducted market research into the Internet of Things in India, specifically for consumer, government and firm applications</w:t>
      </w:r>
    </w:p>
    <w:p w14:paraId="3F72B04B" w14:textId="77777777" w:rsidR="00990CF4" w:rsidRPr="00C44C2C" w:rsidRDefault="00990CF4" w:rsidP="00A8161F">
      <w:pPr>
        <w:rPr>
          <w:rFonts w:asciiTheme="majorHAnsi" w:hAnsiTheme="majorHAnsi" w:cs="Arial"/>
          <w:b/>
          <w:sz w:val="16"/>
          <w:szCs w:val="16"/>
        </w:rPr>
      </w:pPr>
    </w:p>
    <w:p w14:paraId="2DE207C3" w14:textId="77777777" w:rsidR="00A8161F" w:rsidRPr="00C44C2C" w:rsidRDefault="00A8161F" w:rsidP="007251DF">
      <w:pPr>
        <w:pBdr>
          <w:bottom w:val="single" w:sz="4" w:space="1" w:color="auto"/>
        </w:pBdr>
        <w:outlineLvl w:val="0"/>
        <w:rPr>
          <w:rFonts w:asciiTheme="majorHAnsi" w:hAnsiTheme="majorHAnsi" w:cs="Arial"/>
          <w:b/>
          <w:sz w:val="20"/>
          <w:szCs w:val="20"/>
          <w:rPrChange w:id="185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186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ACADEMIC PROJECTS</w:t>
      </w:r>
      <w:r w:rsidRPr="00C44C2C">
        <w:rPr>
          <w:rFonts w:asciiTheme="majorHAnsi" w:hAnsiTheme="majorHAnsi" w:cs="Arial"/>
          <w:sz w:val="20"/>
          <w:szCs w:val="20"/>
          <w:rPrChange w:id="18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18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8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19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</w:p>
    <w:p w14:paraId="53508780" w14:textId="196A9930" w:rsidR="00A8161F" w:rsidRPr="00C44C2C" w:rsidRDefault="00754B38" w:rsidP="00A8161F">
      <w:pPr>
        <w:rPr>
          <w:rFonts w:asciiTheme="majorHAnsi" w:hAnsiTheme="majorHAnsi" w:cs="Arial"/>
          <w:b/>
          <w:sz w:val="20"/>
          <w:szCs w:val="20"/>
          <w:rPrChange w:id="20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theme="minorHAnsi"/>
          <w:b/>
          <w:sz w:val="20"/>
          <w:szCs w:val="20"/>
          <w:rPrChange w:id="201" w:author="Wooten, Reece C" w:date="2017-07-21T09:56:00Z">
            <w:rPr>
              <w:rFonts w:asciiTheme="majorHAnsi" w:hAnsiTheme="majorHAnsi" w:cstheme="minorHAnsi"/>
              <w:b/>
              <w:sz w:val="21"/>
              <w:szCs w:val="21"/>
            </w:rPr>
          </w:rPrChange>
        </w:rPr>
        <w:t xml:space="preserve">The Tax Incidence on American Small Businesses </w:t>
      </w:r>
      <w:r w:rsidRPr="00C44C2C">
        <w:rPr>
          <w:rFonts w:asciiTheme="majorHAnsi" w:hAnsiTheme="majorHAnsi"/>
          <w:sz w:val="20"/>
          <w:szCs w:val="20"/>
          <w:rPrChange w:id="202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– </w:t>
      </w:r>
      <w:r w:rsidRPr="00C44C2C">
        <w:rPr>
          <w:rFonts w:asciiTheme="majorHAnsi" w:hAnsiTheme="majorHAnsi"/>
          <w:i/>
          <w:sz w:val="20"/>
          <w:szCs w:val="20"/>
          <w:rPrChange w:id="203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 xml:space="preserve">Honors </w:t>
      </w:r>
      <w:r w:rsidR="007526EF" w:rsidRPr="00C44C2C">
        <w:rPr>
          <w:rFonts w:asciiTheme="majorHAnsi" w:hAnsiTheme="majorHAnsi"/>
          <w:i/>
          <w:sz w:val="20"/>
          <w:szCs w:val="20"/>
          <w:rPrChange w:id="204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>T</w:t>
      </w:r>
      <w:r w:rsidRPr="00C44C2C">
        <w:rPr>
          <w:rFonts w:asciiTheme="majorHAnsi" w:hAnsiTheme="majorHAnsi"/>
          <w:i/>
          <w:sz w:val="20"/>
          <w:szCs w:val="20"/>
          <w:rPrChange w:id="205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 xml:space="preserve">hesis in </w:t>
      </w:r>
      <w:r w:rsidR="007526EF" w:rsidRPr="00C44C2C">
        <w:rPr>
          <w:rFonts w:asciiTheme="majorHAnsi" w:hAnsiTheme="majorHAnsi"/>
          <w:i/>
          <w:sz w:val="20"/>
          <w:szCs w:val="20"/>
          <w:rPrChange w:id="206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>E</w:t>
      </w:r>
      <w:r w:rsidRPr="00C44C2C">
        <w:rPr>
          <w:rFonts w:asciiTheme="majorHAnsi" w:hAnsiTheme="majorHAnsi"/>
          <w:i/>
          <w:sz w:val="20"/>
          <w:szCs w:val="20"/>
          <w:rPrChange w:id="207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>conomics</w:t>
      </w:r>
      <w:r w:rsidRPr="00C44C2C">
        <w:rPr>
          <w:rFonts w:asciiTheme="majorHAnsi" w:hAnsiTheme="majorHAnsi"/>
          <w:i/>
          <w:sz w:val="20"/>
          <w:szCs w:val="20"/>
          <w:rPrChange w:id="208" w:author="Wooten, Reece C" w:date="2017-07-21T09:56:00Z">
            <w:rPr>
              <w:rFonts w:asciiTheme="majorHAnsi" w:hAnsiTheme="majorHAnsi"/>
              <w:i/>
              <w:sz w:val="21"/>
              <w:szCs w:val="21"/>
            </w:rPr>
          </w:rPrChange>
        </w:rPr>
        <w:tab/>
      </w:r>
      <w:r w:rsidR="00C47524" w:rsidRPr="00C44C2C">
        <w:rPr>
          <w:rFonts w:asciiTheme="majorHAnsi" w:hAnsiTheme="majorHAnsi"/>
          <w:sz w:val="20"/>
          <w:szCs w:val="20"/>
          <w:rPrChange w:id="209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ab/>
      </w:r>
      <w:r w:rsidR="00C47524" w:rsidRPr="00C44C2C">
        <w:rPr>
          <w:rFonts w:asciiTheme="majorHAnsi" w:hAnsiTheme="majorHAnsi"/>
          <w:sz w:val="20"/>
          <w:szCs w:val="20"/>
          <w:rPrChange w:id="210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ab/>
        <w:t xml:space="preserve">   </w:t>
      </w:r>
      <w:ins w:id="211" w:author="Wooten, Reece C" w:date="2017-07-21T09:57:00Z">
        <w:r w:rsidR="00C44C2C">
          <w:rPr>
            <w:rFonts w:asciiTheme="majorHAnsi" w:hAnsiTheme="majorHAnsi"/>
            <w:sz w:val="20"/>
            <w:szCs w:val="20"/>
          </w:rPr>
          <w:tab/>
          <w:t xml:space="preserve">      </w:t>
        </w:r>
      </w:ins>
      <w:r w:rsidR="00C47524" w:rsidRPr="00C44C2C">
        <w:rPr>
          <w:rFonts w:asciiTheme="majorHAnsi" w:hAnsiTheme="majorHAnsi"/>
          <w:sz w:val="20"/>
          <w:szCs w:val="20"/>
          <w:rPrChange w:id="212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Fall 2016</w:t>
      </w:r>
      <w:r w:rsidR="007526EF" w:rsidRPr="00C44C2C">
        <w:rPr>
          <w:rFonts w:asciiTheme="majorHAnsi" w:hAnsiTheme="majorHAnsi"/>
          <w:sz w:val="20"/>
          <w:szCs w:val="20"/>
          <w:rPrChange w:id="213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 – S</w:t>
      </w:r>
      <w:r w:rsidR="00C47524" w:rsidRPr="00C44C2C">
        <w:rPr>
          <w:rFonts w:asciiTheme="majorHAnsi" w:hAnsiTheme="majorHAnsi"/>
          <w:sz w:val="20"/>
          <w:szCs w:val="20"/>
          <w:rPrChange w:id="214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pring 2017</w:t>
      </w:r>
    </w:p>
    <w:p w14:paraId="536B142A" w14:textId="300FFE30" w:rsidR="00A8161F" w:rsidRPr="00C44C2C" w:rsidRDefault="00FB07DF" w:rsidP="00A8161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21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21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Analyz</w:t>
      </w:r>
      <w:r w:rsidR="00BA1426" w:rsidRPr="00C44C2C">
        <w:rPr>
          <w:rFonts w:asciiTheme="majorHAnsi" w:hAnsiTheme="majorHAnsi" w:cs="Arial"/>
          <w:sz w:val="20"/>
          <w:szCs w:val="20"/>
          <w:rPrChange w:id="21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e</w:t>
      </w:r>
      <w:ins w:id="218" w:author="Wooten, Reece C" w:date="2017-07-21T09:44:00Z">
        <w:r w:rsidR="00062D97" w:rsidRPr="00C44C2C">
          <w:rPr>
            <w:rFonts w:asciiTheme="majorHAnsi" w:hAnsiTheme="majorHAnsi" w:cs="Arial"/>
            <w:sz w:val="20"/>
            <w:szCs w:val="20"/>
            <w:rPrChange w:id="219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>d</w:t>
        </w:r>
      </w:ins>
      <w:r w:rsidRPr="00C44C2C">
        <w:rPr>
          <w:rFonts w:asciiTheme="majorHAnsi" w:hAnsiTheme="majorHAnsi" w:cs="Arial"/>
          <w:sz w:val="20"/>
          <w:szCs w:val="20"/>
          <w:rPrChange w:id="22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and clean</w:t>
      </w:r>
      <w:ins w:id="221" w:author="Wooten, Reece C" w:date="2017-07-22T15:35:00Z">
        <w:r w:rsidR="00EE28E2">
          <w:rPr>
            <w:rFonts w:asciiTheme="majorHAnsi" w:hAnsiTheme="majorHAnsi" w:cs="Arial"/>
            <w:sz w:val="20"/>
            <w:szCs w:val="20"/>
          </w:rPr>
          <w:t>ed</w:t>
        </w:r>
      </w:ins>
      <w:r w:rsidRPr="00C44C2C">
        <w:rPr>
          <w:rFonts w:asciiTheme="majorHAnsi" w:hAnsiTheme="majorHAnsi" w:cs="Arial"/>
          <w:sz w:val="20"/>
          <w:szCs w:val="20"/>
          <w:rPrChange w:id="22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0A4A8B" w:rsidRPr="00C44C2C">
        <w:rPr>
          <w:rFonts w:asciiTheme="majorHAnsi" w:hAnsiTheme="majorHAnsi" w:cs="Arial"/>
          <w:sz w:val="20"/>
          <w:szCs w:val="20"/>
          <w:rPrChange w:id="22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six years of census data with 1.2 million observations</w:t>
      </w:r>
      <w:r w:rsidR="0070538E" w:rsidRPr="00C44C2C">
        <w:rPr>
          <w:rFonts w:asciiTheme="majorHAnsi" w:hAnsiTheme="majorHAnsi" w:cs="Arial"/>
          <w:sz w:val="20"/>
          <w:szCs w:val="20"/>
          <w:rPrChange w:id="22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on American s</w:t>
      </w:r>
      <w:r w:rsidRPr="00C44C2C">
        <w:rPr>
          <w:rFonts w:asciiTheme="majorHAnsi" w:hAnsiTheme="majorHAnsi" w:cs="Arial"/>
          <w:sz w:val="20"/>
          <w:szCs w:val="20"/>
          <w:rPrChange w:id="22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mall businesses </w:t>
      </w:r>
      <w:r w:rsidR="00215702" w:rsidRPr="00C44C2C">
        <w:rPr>
          <w:rFonts w:asciiTheme="majorHAnsi" w:hAnsiTheme="majorHAnsi" w:cs="Arial"/>
          <w:sz w:val="20"/>
          <w:szCs w:val="20"/>
          <w:rPrChange w:id="22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using </w:t>
      </w:r>
      <w:r w:rsidR="000C78F4" w:rsidRPr="00C44C2C">
        <w:rPr>
          <w:rFonts w:asciiTheme="majorHAnsi" w:hAnsiTheme="majorHAnsi" w:cs="Arial"/>
          <w:sz w:val="20"/>
          <w:szCs w:val="20"/>
          <w:rPrChange w:id="22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E</w:t>
      </w:r>
      <w:r w:rsidR="00215702" w:rsidRPr="00C44C2C">
        <w:rPr>
          <w:rFonts w:asciiTheme="majorHAnsi" w:hAnsiTheme="majorHAnsi" w:cs="Arial"/>
          <w:sz w:val="20"/>
          <w:szCs w:val="20"/>
          <w:rPrChange w:id="22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xcel and Stata</w:t>
      </w:r>
    </w:p>
    <w:p w14:paraId="4DF160DB" w14:textId="37ED2F81" w:rsidR="00A8161F" w:rsidRPr="00C44C2C" w:rsidRDefault="000C78F4" w:rsidP="00A8161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22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23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Research</w:t>
      </w:r>
      <w:ins w:id="231" w:author="Wooten, Reece C" w:date="2017-07-21T09:44:00Z">
        <w:r w:rsidR="00062D97" w:rsidRPr="00C44C2C">
          <w:rPr>
            <w:rFonts w:asciiTheme="majorHAnsi" w:hAnsiTheme="majorHAnsi" w:cs="Arial"/>
            <w:sz w:val="20"/>
            <w:szCs w:val="20"/>
            <w:rPrChange w:id="232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>ed</w:t>
        </w:r>
      </w:ins>
      <w:del w:id="233" w:author="Wooten, Reece C" w:date="2017-07-21T09:44:00Z">
        <w:r w:rsidRPr="00C44C2C" w:rsidDel="00062D97">
          <w:rPr>
            <w:rFonts w:asciiTheme="majorHAnsi" w:hAnsiTheme="majorHAnsi" w:cs="Arial"/>
            <w:sz w:val="20"/>
            <w:szCs w:val="20"/>
            <w:rPrChange w:id="234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ing</w:delText>
        </w:r>
      </w:del>
      <w:r w:rsidR="00FB07DF" w:rsidRPr="00C44C2C">
        <w:rPr>
          <w:rFonts w:asciiTheme="majorHAnsi" w:hAnsiTheme="majorHAnsi" w:cs="Arial"/>
          <w:sz w:val="20"/>
          <w:szCs w:val="20"/>
          <w:rPrChange w:id="23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a </w:t>
      </w:r>
      <w:r w:rsidR="0070538E" w:rsidRPr="00C44C2C">
        <w:rPr>
          <w:rFonts w:asciiTheme="majorHAnsi" w:hAnsiTheme="majorHAnsi" w:cs="Arial"/>
          <w:sz w:val="20"/>
          <w:szCs w:val="20"/>
          <w:rPrChange w:id="23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causal</w:t>
      </w:r>
      <w:r w:rsidR="00FB07DF" w:rsidRPr="00C44C2C">
        <w:rPr>
          <w:rFonts w:asciiTheme="majorHAnsi" w:hAnsiTheme="majorHAnsi" w:cs="Arial"/>
          <w:sz w:val="20"/>
          <w:szCs w:val="20"/>
          <w:rPrChange w:id="23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relationship between marginal tax </w:t>
      </w:r>
      <w:ins w:id="238" w:author="Wooten, Reece C" w:date="2017-07-22T15:36:00Z">
        <w:r w:rsidR="00EE28E2">
          <w:rPr>
            <w:rFonts w:asciiTheme="majorHAnsi" w:hAnsiTheme="majorHAnsi" w:cs="Arial"/>
            <w:sz w:val="20"/>
            <w:szCs w:val="20"/>
          </w:rPr>
          <w:t xml:space="preserve">rate </w:t>
        </w:r>
      </w:ins>
      <w:r w:rsidR="00FB07DF" w:rsidRPr="00C44C2C">
        <w:rPr>
          <w:rFonts w:asciiTheme="majorHAnsi" w:hAnsiTheme="majorHAnsi" w:cs="Arial"/>
          <w:sz w:val="20"/>
          <w:szCs w:val="20"/>
          <w:rPrChange w:id="23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increases and sole proprietors</w:t>
      </w:r>
      <w:r w:rsidRPr="00C44C2C">
        <w:rPr>
          <w:rFonts w:asciiTheme="majorHAnsi" w:hAnsiTheme="majorHAnsi" w:cs="Arial"/>
          <w:sz w:val="20"/>
          <w:szCs w:val="20"/>
          <w:rPrChange w:id="24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’</w:t>
      </w:r>
      <w:r w:rsidR="00FB07DF" w:rsidRPr="00C44C2C">
        <w:rPr>
          <w:rFonts w:asciiTheme="majorHAnsi" w:hAnsiTheme="majorHAnsi" w:cs="Arial"/>
          <w:sz w:val="20"/>
          <w:szCs w:val="20"/>
          <w:rPrChange w:id="24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income</w:t>
      </w:r>
    </w:p>
    <w:p w14:paraId="401D83FB" w14:textId="77777777" w:rsidR="00A8161F" w:rsidRPr="00C44C2C" w:rsidRDefault="00A8161F" w:rsidP="00A8161F">
      <w:pPr>
        <w:rPr>
          <w:rFonts w:asciiTheme="majorHAnsi" w:hAnsiTheme="majorHAnsi" w:cs="Arial"/>
          <w:sz w:val="16"/>
          <w:szCs w:val="16"/>
        </w:rPr>
      </w:pPr>
    </w:p>
    <w:p w14:paraId="32E4E368" w14:textId="29839530" w:rsidR="00483B5F" w:rsidRPr="00C44C2C" w:rsidRDefault="00483B5F" w:rsidP="00483B5F">
      <w:pPr>
        <w:rPr>
          <w:rFonts w:asciiTheme="majorHAnsi" w:hAnsiTheme="majorHAnsi" w:cs="Arial"/>
          <w:sz w:val="20"/>
          <w:szCs w:val="20"/>
          <w:rPrChange w:id="24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243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BA 320F Simulated Startup</w:t>
      </w:r>
      <w:r w:rsidR="007526EF" w:rsidRPr="00C44C2C">
        <w:rPr>
          <w:rFonts w:asciiTheme="majorHAnsi" w:hAnsiTheme="majorHAnsi" w:cs="Arial"/>
          <w:i/>
          <w:sz w:val="20"/>
          <w:szCs w:val="20"/>
          <w:rPrChange w:id="24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– C</w:t>
      </w:r>
      <w:r w:rsidRPr="00C44C2C">
        <w:rPr>
          <w:rFonts w:asciiTheme="majorHAnsi" w:hAnsiTheme="majorHAnsi" w:cs="Arial"/>
          <w:i/>
          <w:sz w:val="20"/>
          <w:szCs w:val="20"/>
          <w:rPrChange w:id="245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EO</w:t>
      </w:r>
      <w:r w:rsidRPr="00C44C2C">
        <w:rPr>
          <w:rFonts w:asciiTheme="majorHAnsi" w:hAnsiTheme="majorHAnsi" w:cs="Arial"/>
          <w:b/>
          <w:sz w:val="20"/>
          <w:szCs w:val="20"/>
          <w:rPrChange w:id="246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4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48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49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5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5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5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53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b/>
          <w:sz w:val="20"/>
          <w:szCs w:val="20"/>
          <w:rPrChange w:id="254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  <w:t xml:space="preserve">     </w:t>
      </w:r>
      <w:r w:rsidR="001A0C5A" w:rsidRPr="00C44C2C">
        <w:rPr>
          <w:rFonts w:asciiTheme="majorHAnsi" w:hAnsiTheme="majorHAnsi" w:cs="Arial"/>
          <w:b/>
          <w:sz w:val="20"/>
          <w:szCs w:val="20"/>
          <w:rPrChange w:id="255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 </w:t>
      </w:r>
      <w:ins w:id="256" w:author="Wooten, Reece C" w:date="2017-07-21T09:57:00Z">
        <w:r w:rsidR="00C44C2C">
          <w:rPr>
            <w:rFonts w:asciiTheme="majorHAnsi" w:hAnsiTheme="majorHAnsi" w:cs="Arial"/>
            <w:b/>
            <w:sz w:val="20"/>
            <w:szCs w:val="20"/>
          </w:rPr>
          <w:t xml:space="preserve">                  </w:t>
        </w:r>
      </w:ins>
      <w:r w:rsidRPr="00C44C2C">
        <w:rPr>
          <w:rFonts w:asciiTheme="majorHAnsi" w:hAnsiTheme="majorHAnsi" w:cs="Arial"/>
          <w:b/>
          <w:sz w:val="20"/>
          <w:szCs w:val="20"/>
          <w:rPrChange w:id="25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25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</w:t>
      </w:r>
      <w:r w:rsidR="001A0C5A" w:rsidRPr="00C44C2C">
        <w:rPr>
          <w:rFonts w:asciiTheme="majorHAnsi" w:hAnsiTheme="majorHAnsi" w:cs="Arial"/>
          <w:sz w:val="20"/>
          <w:szCs w:val="20"/>
          <w:rPrChange w:id="25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2016</w:t>
      </w:r>
    </w:p>
    <w:p w14:paraId="11F4D0D2" w14:textId="79760D8A" w:rsidR="00483B5F" w:rsidRPr="00C44C2C" w:rsidRDefault="00215702" w:rsidP="00483B5F">
      <w:pPr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26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/>
          <w:sz w:val="20"/>
          <w:szCs w:val="20"/>
          <w:rPrChange w:id="261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Planned meetings</w:t>
      </w:r>
      <w:r w:rsidR="004D05AA" w:rsidRPr="00C44C2C">
        <w:rPr>
          <w:rFonts w:asciiTheme="majorHAnsi" w:hAnsiTheme="majorHAnsi"/>
          <w:sz w:val="20"/>
          <w:szCs w:val="20"/>
          <w:rPrChange w:id="262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, influenced startup direction,</w:t>
      </w:r>
      <w:r w:rsidRPr="00C44C2C">
        <w:rPr>
          <w:rFonts w:asciiTheme="majorHAnsi" w:hAnsiTheme="majorHAnsi"/>
          <w:sz w:val="20"/>
          <w:szCs w:val="20"/>
          <w:rPrChange w:id="263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 and delegated tasks in the processes of developing </w:t>
      </w:r>
      <w:r w:rsidR="00483B5F" w:rsidRPr="00C44C2C">
        <w:rPr>
          <w:rFonts w:asciiTheme="majorHAnsi" w:hAnsiTheme="majorHAnsi"/>
          <w:sz w:val="20"/>
          <w:szCs w:val="20"/>
          <w:rPrChange w:id="264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a lean startup </w:t>
      </w:r>
    </w:p>
    <w:p w14:paraId="05D30037" w14:textId="48DF92BB" w:rsidR="00483B5F" w:rsidRPr="00C44C2C" w:rsidRDefault="00483B5F" w:rsidP="00483B5F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sz w:val="20"/>
          <w:szCs w:val="20"/>
          <w:rPrChange w:id="265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/>
          <w:sz w:val="20"/>
          <w:szCs w:val="20"/>
          <w:rPrChange w:id="266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Received full simulated funding from the judge panel</w:t>
      </w:r>
      <w:r w:rsidR="004D05AA" w:rsidRPr="00C44C2C">
        <w:rPr>
          <w:rFonts w:asciiTheme="majorHAnsi" w:hAnsiTheme="majorHAnsi"/>
          <w:sz w:val="20"/>
          <w:szCs w:val="20"/>
          <w:rPrChange w:id="267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 xml:space="preserve"> of Austin </w:t>
      </w:r>
      <w:r w:rsidR="00215702" w:rsidRPr="00C44C2C">
        <w:rPr>
          <w:rFonts w:asciiTheme="majorHAnsi" w:hAnsiTheme="majorHAnsi"/>
          <w:sz w:val="20"/>
          <w:szCs w:val="20"/>
          <w:rPrChange w:id="268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startup CEO’s</w:t>
      </w:r>
    </w:p>
    <w:p w14:paraId="3E21E536" w14:textId="77777777" w:rsidR="00483B5F" w:rsidRPr="00C44C2C" w:rsidRDefault="00483B5F" w:rsidP="00483B5F">
      <w:pPr>
        <w:rPr>
          <w:rFonts w:asciiTheme="majorHAnsi" w:hAnsiTheme="majorHAnsi" w:cs="Arial"/>
          <w:sz w:val="16"/>
          <w:szCs w:val="16"/>
          <w:rPrChange w:id="269" w:author="Wooten, Reece C" w:date="2017-07-21T09:59:00Z">
            <w:rPr>
              <w:rFonts w:asciiTheme="majorHAnsi" w:hAnsiTheme="majorHAnsi" w:cs="Arial"/>
              <w:sz w:val="21"/>
              <w:szCs w:val="21"/>
            </w:rPr>
          </w:rPrChange>
        </w:rPr>
      </w:pPr>
    </w:p>
    <w:p w14:paraId="2D6269D7" w14:textId="37FF289B" w:rsidR="00483B5F" w:rsidRPr="00C44C2C" w:rsidRDefault="007526EF" w:rsidP="00483B5F">
      <w:pPr>
        <w:rPr>
          <w:rFonts w:asciiTheme="majorHAnsi" w:hAnsiTheme="majorHAnsi" w:cs="Arial"/>
          <w:sz w:val="20"/>
          <w:szCs w:val="20"/>
          <w:rPrChange w:id="27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27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It’s</w:t>
      </w:r>
      <w:r w:rsidR="00FB07DF" w:rsidRPr="00C44C2C">
        <w:rPr>
          <w:rFonts w:asciiTheme="majorHAnsi" w:hAnsiTheme="majorHAnsi" w:cs="Arial"/>
          <w:b/>
          <w:sz w:val="20"/>
          <w:szCs w:val="20"/>
          <w:rPrChange w:id="27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Time Texas Case Competition</w:t>
      </w:r>
      <w:r w:rsidR="00A8161F" w:rsidRPr="00C44C2C">
        <w:rPr>
          <w:rFonts w:asciiTheme="majorHAnsi" w:hAnsiTheme="majorHAnsi" w:cs="Arial"/>
          <w:b/>
          <w:sz w:val="20"/>
          <w:szCs w:val="20"/>
          <w:rPrChange w:id="273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</w:t>
      </w:r>
      <w:r w:rsidR="00C47524" w:rsidRPr="00C44C2C">
        <w:rPr>
          <w:rFonts w:asciiTheme="majorHAnsi" w:hAnsiTheme="majorHAnsi"/>
          <w:sz w:val="20"/>
          <w:szCs w:val="20"/>
          <w:rPrChange w:id="274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–</w:t>
      </w:r>
      <w:r w:rsidR="00A8161F" w:rsidRPr="00C44C2C">
        <w:rPr>
          <w:rFonts w:asciiTheme="majorHAnsi" w:hAnsiTheme="majorHAnsi"/>
          <w:b/>
          <w:sz w:val="20"/>
          <w:szCs w:val="20"/>
          <w:rPrChange w:id="275" w:author="Wooten, Reece C" w:date="2017-07-21T09:56:00Z">
            <w:rPr>
              <w:rFonts w:asciiTheme="majorHAnsi" w:hAnsiTheme="majorHAnsi"/>
              <w:b/>
              <w:sz w:val="21"/>
              <w:szCs w:val="21"/>
            </w:rPr>
          </w:rPrChange>
        </w:rPr>
        <w:t xml:space="preserve"> </w:t>
      </w:r>
      <w:r w:rsidR="00FB07DF" w:rsidRPr="00C44C2C">
        <w:rPr>
          <w:rFonts w:asciiTheme="majorHAnsi" w:hAnsiTheme="majorHAnsi" w:cs="Arial"/>
          <w:i/>
          <w:sz w:val="20"/>
          <w:szCs w:val="20"/>
          <w:rPrChange w:id="276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Leader</w:t>
      </w:r>
      <w:r w:rsidR="00C47524" w:rsidRPr="00C44C2C">
        <w:rPr>
          <w:rFonts w:asciiTheme="majorHAnsi" w:hAnsiTheme="majorHAnsi" w:cs="Arial"/>
          <w:b/>
          <w:sz w:val="20"/>
          <w:szCs w:val="20"/>
          <w:rPrChange w:id="27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 </w:t>
      </w:r>
      <w:r w:rsidR="00483B5F" w:rsidRPr="00C44C2C">
        <w:rPr>
          <w:rFonts w:asciiTheme="majorHAnsi" w:hAnsiTheme="majorHAnsi" w:cs="Arial"/>
          <w:b/>
          <w:sz w:val="20"/>
          <w:szCs w:val="20"/>
          <w:rPrChange w:id="278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79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8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8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8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83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</w:r>
      <w:r w:rsidR="00483B5F" w:rsidRPr="00C44C2C">
        <w:rPr>
          <w:rFonts w:asciiTheme="majorHAnsi" w:hAnsiTheme="majorHAnsi" w:cs="Arial"/>
          <w:b/>
          <w:sz w:val="20"/>
          <w:szCs w:val="20"/>
          <w:rPrChange w:id="284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ab/>
        <w:t xml:space="preserve">                     </w:t>
      </w:r>
      <w:r w:rsidR="001A0C5A" w:rsidRPr="00C44C2C">
        <w:rPr>
          <w:rFonts w:asciiTheme="majorHAnsi" w:hAnsiTheme="majorHAnsi" w:cs="Arial"/>
          <w:sz w:val="20"/>
          <w:szCs w:val="20"/>
          <w:rPrChange w:id="28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 </w:t>
      </w:r>
      <w:ins w:id="286" w:author="Wooten, Reece C" w:date="2017-07-21T09:57:00Z">
        <w:r w:rsidR="00C44C2C">
          <w:rPr>
            <w:rFonts w:asciiTheme="majorHAnsi" w:hAnsiTheme="majorHAnsi" w:cs="Arial"/>
            <w:sz w:val="20"/>
            <w:szCs w:val="20"/>
          </w:rPr>
          <w:t xml:space="preserve">                   </w:t>
        </w:r>
      </w:ins>
      <w:r w:rsidR="00C47524" w:rsidRPr="00C44C2C">
        <w:rPr>
          <w:rFonts w:asciiTheme="majorHAnsi" w:hAnsiTheme="majorHAnsi" w:cs="Arial"/>
          <w:sz w:val="20"/>
          <w:szCs w:val="20"/>
          <w:rPrChange w:id="28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 2015</w:t>
      </w:r>
    </w:p>
    <w:p w14:paraId="0E1760CD" w14:textId="577620CE" w:rsidR="00483B5F" w:rsidRPr="00C44C2C" w:rsidRDefault="00483B5F" w:rsidP="00483B5F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0"/>
          <w:szCs w:val="20"/>
          <w:rPrChange w:id="28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/>
          <w:sz w:val="20"/>
          <w:szCs w:val="20"/>
          <w:rPrChange w:id="289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Developed a proof of concept for a unique donation platform that was aligned with the non-profit</w:t>
      </w:r>
      <w:r w:rsidR="007526EF" w:rsidRPr="00C44C2C">
        <w:rPr>
          <w:rFonts w:asciiTheme="majorHAnsi" w:hAnsiTheme="majorHAnsi"/>
          <w:sz w:val="20"/>
          <w:szCs w:val="20"/>
          <w:rPrChange w:id="290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’</w:t>
      </w:r>
      <w:r w:rsidRPr="00C44C2C">
        <w:rPr>
          <w:rFonts w:asciiTheme="majorHAnsi" w:hAnsiTheme="majorHAnsi"/>
          <w:sz w:val="20"/>
          <w:szCs w:val="20"/>
          <w:rPrChange w:id="291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s mission</w:t>
      </w:r>
    </w:p>
    <w:p w14:paraId="5FF0BC7C" w14:textId="77777777" w:rsidR="00483B5F" w:rsidRPr="00C44C2C" w:rsidRDefault="00483B5F" w:rsidP="00483B5F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sz w:val="20"/>
          <w:szCs w:val="20"/>
          <w:rPrChange w:id="29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/>
          <w:sz w:val="20"/>
          <w:szCs w:val="20"/>
          <w:rPrChange w:id="293" w:author="Wooten, Reece C" w:date="2017-07-21T09:56:00Z">
            <w:rPr>
              <w:rFonts w:asciiTheme="majorHAnsi" w:hAnsiTheme="majorHAnsi"/>
              <w:sz w:val="21"/>
              <w:szCs w:val="21"/>
            </w:rPr>
          </w:rPrChange>
        </w:rPr>
        <w:t>Won first place in the revenue generating category</w:t>
      </w:r>
    </w:p>
    <w:p w14:paraId="1B0FF5FF" w14:textId="77777777" w:rsidR="00483B5F" w:rsidRPr="00C44C2C" w:rsidRDefault="00483B5F" w:rsidP="00A8161F">
      <w:pPr>
        <w:rPr>
          <w:rFonts w:asciiTheme="majorHAnsi" w:hAnsiTheme="majorHAnsi"/>
          <w:sz w:val="16"/>
          <w:szCs w:val="16"/>
        </w:rPr>
      </w:pPr>
    </w:p>
    <w:p w14:paraId="6C7E329E" w14:textId="77777777" w:rsidR="00A8161F" w:rsidRPr="00C44C2C" w:rsidRDefault="00A8161F" w:rsidP="007251DF">
      <w:pPr>
        <w:pBdr>
          <w:bottom w:val="single" w:sz="4" w:space="1" w:color="auto"/>
        </w:pBdr>
        <w:outlineLvl w:val="0"/>
        <w:rPr>
          <w:rFonts w:asciiTheme="majorHAnsi" w:hAnsiTheme="majorHAnsi" w:cs="Arial"/>
          <w:sz w:val="20"/>
          <w:szCs w:val="20"/>
          <w:rPrChange w:id="29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295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LEADERSHIP EXPERIENCE AND ACTIVITIES</w:t>
      </w:r>
      <w:r w:rsidRPr="00C44C2C">
        <w:rPr>
          <w:rFonts w:asciiTheme="majorHAnsi" w:hAnsiTheme="majorHAnsi" w:cs="Arial"/>
          <w:sz w:val="20"/>
          <w:szCs w:val="20"/>
          <w:rPrChange w:id="29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9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9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29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30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</w:p>
    <w:p w14:paraId="4068B56F" w14:textId="0ABD40C6" w:rsidR="00EB67BF" w:rsidRPr="00C44C2C" w:rsidRDefault="00EB67BF" w:rsidP="0070538E">
      <w:pPr>
        <w:rPr>
          <w:rFonts w:asciiTheme="majorHAnsi" w:hAnsiTheme="majorHAnsi" w:cs="Arial"/>
          <w:sz w:val="20"/>
          <w:szCs w:val="20"/>
          <w:rPrChange w:id="30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30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Omicron Delta Epsilon</w:t>
      </w:r>
      <w:r w:rsidR="007526EF" w:rsidRPr="00C44C2C">
        <w:rPr>
          <w:rFonts w:asciiTheme="majorHAnsi" w:hAnsiTheme="majorHAnsi" w:cs="Arial"/>
          <w:sz w:val="20"/>
          <w:szCs w:val="20"/>
          <w:rPrChange w:id="30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– </w:t>
      </w:r>
      <w:r w:rsidR="007526EF" w:rsidRPr="00C44C2C">
        <w:rPr>
          <w:rFonts w:asciiTheme="majorHAnsi" w:hAnsiTheme="majorHAnsi" w:cs="Arial"/>
          <w:i/>
          <w:sz w:val="20"/>
          <w:szCs w:val="20"/>
          <w:rPrChange w:id="309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V</w:t>
      </w:r>
      <w:r w:rsidR="00A8161F" w:rsidRPr="00C44C2C">
        <w:rPr>
          <w:rFonts w:asciiTheme="majorHAnsi" w:hAnsiTheme="majorHAnsi" w:cs="Arial"/>
          <w:i/>
          <w:sz w:val="20"/>
          <w:szCs w:val="20"/>
          <w:rPrChange w:id="310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ice President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11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2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3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5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6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           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17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18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</w:t>
      </w:r>
      <w:r w:rsidR="001A0C5A" w:rsidRPr="00C44C2C">
        <w:rPr>
          <w:rFonts w:asciiTheme="majorHAnsi" w:hAnsiTheme="majorHAnsi" w:cs="Arial"/>
          <w:i/>
          <w:sz w:val="20"/>
          <w:szCs w:val="20"/>
          <w:rPrChange w:id="319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 </w:t>
      </w:r>
      <w:ins w:id="320" w:author="Wooten, Reece C" w:date="2017-07-21T09:57:00Z">
        <w:r w:rsidR="00C44C2C">
          <w:rPr>
            <w:rFonts w:asciiTheme="majorHAnsi" w:hAnsiTheme="majorHAnsi" w:cs="Arial"/>
            <w:i/>
            <w:sz w:val="20"/>
            <w:szCs w:val="20"/>
          </w:rPr>
          <w:t xml:space="preserve">   </w:t>
        </w:r>
      </w:ins>
      <w:r w:rsidRPr="00C44C2C">
        <w:rPr>
          <w:rFonts w:asciiTheme="majorHAnsi" w:hAnsiTheme="majorHAnsi" w:cs="Arial"/>
          <w:sz w:val="20"/>
          <w:szCs w:val="20"/>
          <w:rPrChange w:id="32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Fall 2016 –</w:t>
      </w:r>
      <w:r w:rsidR="00A8161F" w:rsidRPr="00C44C2C">
        <w:rPr>
          <w:rFonts w:asciiTheme="majorHAnsi" w:hAnsiTheme="majorHAnsi" w:cs="Arial"/>
          <w:sz w:val="20"/>
          <w:szCs w:val="20"/>
          <w:rPrChange w:id="32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Pr="00C44C2C">
        <w:rPr>
          <w:rFonts w:asciiTheme="majorHAnsi" w:hAnsiTheme="majorHAnsi" w:cs="Arial"/>
          <w:sz w:val="20"/>
          <w:szCs w:val="20"/>
          <w:rPrChange w:id="32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 2017</w:t>
      </w:r>
    </w:p>
    <w:p w14:paraId="4189749A" w14:textId="1A094093" w:rsidR="00A8161F" w:rsidRPr="00C44C2C" w:rsidRDefault="00EB67BF" w:rsidP="00A8161F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32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32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Managed</w:t>
      </w:r>
      <w:r w:rsidR="000A4A8B" w:rsidRPr="00C44C2C">
        <w:rPr>
          <w:rFonts w:asciiTheme="majorHAnsi" w:hAnsiTheme="majorHAnsi" w:cs="Arial"/>
          <w:sz w:val="20"/>
          <w:szCs w:val="20"/>
          <w:rPrChange w:id="32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three </w:t>
      </w:r>
      <w:r w:rsidRPr="00C44C2C">
        <w:rPr>
          <w:rFonts w:asciiTheme="majorHAnsi" w:hAnsiTheme="majorHAnsi" w:cs="Arial"/>
          <w:sz w:val="20"/>
          <w:szCs w:val="20"/>
          <w:rPrChange w:id="32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committees and </w:t>
      </w:r>
      <w:r w:rsidR="000A4A8B" w:rsidRPr="00C44C2C">
        <w:rPr>
          <w:rFonts w:asciiTheme="majorHAnsi" w:hAnsiTheme="majorHAnsi" w:cs="Arial"/>
          <w:sz w:val="20"/>
          <w:szCs w:val="20"/>
          <w:rPrChange w:id="32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six events</w:t>
      </w:r>
      <w:r w:rsidRPr="00C44C2C">
        <w:rPr>
          <w:rFonts w:asciiTheme="majorHAnsi" w:hAnsiTheme="majorHAnsi" w:cs="Arial"/>
          <w:sz w:val="20"/>
          <w:szCs w:val="20"/>
          <w:rPrChange w:id="32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82531E" w:rsidRPr="00C44C2C">
        <w:rPr>
          <w:rFonts w:asciiTheme="majorHAnsi" w:hAnsiTheme="majorHAnsi" w:cs="Arial"/>
          <w:sz w:val="20"/>
          <w:szCs w:val="20"/>
          <w:rPrChange w:id="33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during the fall and spring semesters</w:t>
      </w:r>
    </w:p>
    <w:p w14:paraId="514B0233" w14:textId="2F833428" w:rsidR="00A8161F" w:rsidRPr="00C44C2C" w:rsidRDefault="00EB67BF" w:rsidP="00A8161F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33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33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Contributed to the planning and executing of professional and social </w:t>
      </w:r>
      <w:r w:rsidR="00D85E42" w:rsidRPr="00C44C2C">
        <w:rPr>
          <w:rFonts w:asciiTheme="majorHAnsi" w:hAnsiTheme="majorHAnsi" w:cs="Arial"/>
          <w:sz w:val="20"/>
          <w:szCs w:val="20"/>
          <w:rPrChange w:id="33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activ</w:t>
      </w:r>
      <w:r w:rsidR="00BA1426" w:rsidRPr="00C44C2C">
        <w:rPr>
          <w:rFonts w:asciiTheme="majorHAnsi" w:hAnsiTheme="majorHAnsi" w:cs="Arial"/>
          <w:sz w:val="20"/>
          <w:szCs w:val="20"/>
          <w:rPrChange w:id="33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ities</w:t>
      </w:r>
    </w:p>
    <w:p w14:paraId="45A03897" w14:textId="77777777" w:rsidR="00EB67BF" w:rsidRPr="00C44C2C" w:rsidRDefault="00EB67BF" w:rsidP="00EB67BF">
      <w:pPr>
        <w:rPr>
          <w:rFonts w:asciiTheme="majorHAnsi" w:hAnsiTheme="majorHAnsi" w:cs="Arial"/>
          <w:b/>
          <w:sz w:val="16"/>
          <w:szCs w:val="16"/>
        </w:rPr>
      </w:pPr>
    </w:p>
    <w:p w14:paraId="2EA7DF6F" w14:textId="601E700B" w:rsidR="00EB67BF" w:rsidRPr="00C44C2C" w:rsidRDefault="00EB67BF" w:rsidP="00A8161F">
      <w:pPr>
        <w:rPr>
          <w:rFonts w:asciiTheme="majorHAnsi" w:hAnsiTheme="majorHAnsi" w:cs="Arial"/>
          <w:b/>
          <w:sz w:val="20"/>
          <w:szCs w:val="20"/>
          <w:rPrChange w:id="335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336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The Developing </w:t>
      </w:r>
      <w:r w:rsidR="0070538E" w:rsidRPr="00C44C2C">
        <w:rPr>
          <w:rFonts w:asciiTheme="majorHAnsi" w:hAnsiTheme="majorHAnsi" w:cs="Arial"/>
          <w:b/>
          <w:sz w:val="20"/>
          <w:szCs w:val="20"/>
          <w:rPrChange w:id="33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Economist</w:t>
      </w:r>
      <w:r w:rsidR="007526EF" w:rsidRPr="00C44C2C">
        <w:rPr>
          <w:rFonts w:asciiTheme="majorHAnsi" w:hAnsiTheme="majorHAnsi" w:cs="Arial"/>
          <w:i/>
          <w:sz w:val="20"/>
          <w:szCs w:val="20"/>
          <w:rPrChange w:id="338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– S</w:t>
      </w:r>
      <w:r w:rsidRPr="00C44C2C">
        <w:rPr>
          <w:rFonts w:asciiTheme="majorHAnsi" w:hAnsiTheme="majorHAnsi" w:cs="Arial"/>
          <w:i/>
          <w:sz w:val="20"/>
          <w:szCs w:val="20"/>
          <w:rPrChange w:id="339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enior Editor 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40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41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42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43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       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4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         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45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proofErr w:type="gramStart"/>
      <w:r w:rsidR="0070538E" w:rsidRPr="00C44C2C">
        <w:rPr>
          <w:rFonts w:asciiTheme="majorHAnsi" w:hAnsiTheme="majorHAnsi" w:cs="Arial"/>
          <w:i/>
          <w:sz w:val="20"/>
          <w:szCs w:val="20"/>
          <w:rPrChange w:id="346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sz w:val="20"/>
          <w:szCs w:val="20"/>
          <w:rPrChange w:id="34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r w:rsidR="001A0C5A" w:rsidRPr="00C44C2C">
        <w:rPr>
          <w:rFonts w:asciiTheme="majorHAnsi" w:hAnsiTheme="majorHAnsi" w:cs="Arial"/>
          <w:sz w:val="20"/>
          <w:szCs w:val="20"/>
          <w:rPrChange w:id="34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</w:t>
      </w:r>
      <w:ins w:id="349" w:author="Wooten, Reece C" w:date="2017-07-21T09:57:00Z">
        <w:r w:rsidR="00C44C2C">
          <w:rPr>
            <w:rFonts w:asciiTheme="majorHAnsi" w:hAnsiTheme="majorHAnsi" w:cs="Arial"/>
            <w:sz w:val="20"/>
            <w:szCs w:val="20"/>
          </w:rPr>
          <w:tab/>
        </w:r>
        <w:proofErr w:type="gramEnd"/>
        <w:r w:rsidR="00C44C2C">
          <w:rPr>
            <w:rFonts w:asciiTheme="majorHAnsi" w:hAnsiTheme="majorHAnsi" w:cs="Arial"/>
            <w:sz w:val="20"/>
            <w:szCs w:val="20"/>
          </w:rPr>
          <w:t xml:space="preserve">     </w:t>
        </w:r>
      </w:ins>
      <w:r w:rsidR="001A0C5A" w:rsidRPr="00C44C2C">
        <w:rPr>
          <w:rFonts w:asciiTheme="majorHAnsi" w:hAnsiTheme="majorHAnsi" w:cs="Arial"/>
          <w:sz w:val="20"/>
          <w:szCs w:val="20"/>
          <w:rPrChange w:id="35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Fall 2015</w:t>
      </w:r>
      <w:r w:rsidR="007526EF" w:rsidRPr="00C44C2C">
        <w:rPr>
          <w:rFonts w:asciiTheme="majorHAnsi" w:hAnsiTheme="majorHAnsi" w:cs="Arial"/>
          <w:sz w:val="20"/>
          <w:szCs w:val="20"/>
          <w:rPrChange w:id="35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– S</w:t>
      </w:r>
      <w:r w:rsidR="001A0C5A" w:rsidRPr="00C44C2C">
        <w:rPr>
          <w:rFonts w:asciiTheme="majorHAnsi" w:hAnsiTheme="majorHAnsi" w:cs="Arial"/>
          <w:sz w:val="20"/>
          <w:szCs w:val="20"/>
          <w:rPrChange w:id="35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pring 2017</w:t>
      </w:r>
    </w:p>
    <w:p w14:paraId="79337259" w14:textId="749F1486" w:rsidR="00EB67BF" w:rsidRPr="00C44C2C" w:rsidRDefault="00AE3EBD" w:rsidP="00A8161F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35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35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Contribute</w:t>
      </w:r>
      <w:ins w:id="355" w:author="Wooten, Reece C" w:date="2017-07-21T09:44:00Z">
        <w:r w:rsidR="00062D97" w:rsidRPr="00C44C2C">
          <w:rPr>
            <w:rFonts w:asciiTheme="majorHAnsi" w:hAnsiTheme="majorHAnsi" w:cs="Arial"/>
            <w:sz w:val="20"/>
            <w:szCs w:val="20"/>
            <w:rPrChange w:id="356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t>d</w:t>
        </w:r>
      </w:ins>
      <w:r w:rsidRPr="00C44C2C">
        <w:rPr>
          <w:rFonts w:asciiTheme="majorHAnsi" w:hAnsiTheme="majorHAnsi" w:cs="Arial"/>
          <w:sz w:val="20"/>
          <w:szCs w:val="20"/>
          <w:rPrChange w:id="35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to the operations and management of the universit</w:t>
      </w:r>
      <w:r w:rsidR="00BA1426" w:rsidRPr="00C44C2C">
        <w:rPr>
          <w:rFonts w:asciiTheme="majorHAnsi" w:hAnsiTheme="majorHAnsi" w:cs="Arial"/>
          <w:sz w:val="20"/>
          <w:szCs w:val="20"/>
          <w:rPrChange w:id="35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y’s</w:t>
      </w:r>
      <w:r w:rsidRPr="00C44C2C">
        <w:rPr>
          <w:rFonts w:asciiTheme="majorHAnsi" w:hAnsiTheme="majorHAnsi" w:cs="Arial"/>
          <w:sz w:val="20"/>
          <w:szCs w:val="20"/>
          <w:rPrChange w:id="35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undergraduate economic research journal</w:t>
      </w:r>
    </w:p>
    <w:p w14:paraId="6C782F1D" w14:textId="343C0476" w:rsidR="00AE3EBD" w:rsidRPr="00C44C2C" w:rsidRDefault="00AE3EBD" w:rsidP="00AE3EBD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36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36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Critiqued over 60 undergraduate paper submission</w:t>
      </w:r>
      <w:r w:rsidR="002B1A2B" w:rsidRPr="00C44C2C">
        <w:rPr>
          <w:rFonts w:asciiTheme="majorHAnsi" w:hAnsiTheme="majorHAnsi" w:cs="Arial"/>
          <w:sz w:val="20"/>
          <w:szCs w:val="20"/>
          <w:rPrChange w:id="36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</w:t>
      </w:r>
      <w:r w:rsidRPr="00C44C2C">
        <w:rPr>
          <w:rFonts w:asciiTheme="majorHAnsi" w:hAnsiTheme="majorHAnsi" w:cs="Arial"/>
          <w:sz w:val="20"/>
          <w:szCs w:val="20"/>
          <w:rPrChange w:id="36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to </w:t>
      </w:r>
      <w:r w:rsidR="002B1A2B" w:rsidRPr="00C44C2C">
        <w:rPr>
          <w:rFonts w:asciiTheme="majorHAnsi" w:hAnsiTheme="majorHAnsi" w:cs="Arial"/>
          <w:sz w:val="20"/>
          <w:szCs w:val="20"/>
          <w:rPrChange w:id="36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be </w:t>
      </w:r>
      <w:r w:rsidR="00BA1426" w:rsidRPr="00C44C2C">
        <w:rPr>
          <w:rFonts w:asciiTheme="majorHAnsi" w:hAnsiTheme="majorHAnsi" w:cs="Arial"/>
          <w:sz w:val="20"/>
          <w:szCs w:val="20"/>
          <w:rPrChange w:id="36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include</w:t>
      </w:r>
      <w:r w:rsidR="002B1A2B" w:rsidRPr="00C44C2C">
        <w:rPr>
          <w:rFonts w:asciiTheme="majorHAnsi" w:hAnsiTheme="majorHAnsi" w:cs="Arial"/>
          <w:sz w:val="20"/>
          <w:szCs w:val="20"/>
          <w:rPrChange w:id="36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d</w:t>
      </w:r>
      <w:r w:rsidRPr="00C44C2C">
        <w:rPr>
          <w:rFonts w:asciiTheme="majorHAnsi" w:hAnsiTheme="majorHAnsi" w:cs="Arial"/>
          <w:sz w:val="20"/>
          <w:szCs w:val="20"/>
          <w:rPrChange w:id="36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in the third and fourth edition</w:t>
      </w:r>
      <w:r w:rsidR="002B1A2B" w:rsidRPr="00C44C2C">
        <w:rPr>
          <w:rFonts w:asciiTheme="majorHAnsi" w:hAnsiTheme="majorHAnsi" w:cs="Arial"/>
          <w:sz w:val="20"/>
          <w:szCs w:val="20"/>
          <w:rPrChange w:id="36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</w:t>
      </w:r>
      <w:r w:rsidRPr="00C44C2C">
        <w:rPr>
          <w:rFonts w:asciiTheme="majorHAnsi" w:hAnsiTheme="majorHAnsi" w:cs="Arial"/>
          <w:sz w:val="20"/>
          <w:szCs w:val="20"/>
          <w:rPrChange w:id="36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of the journal</w:t>
      </w:r>
    </w:p>
    <w:p w14:paraId="45B6B60B" w14:textId="77777777" w:rsidR="00EB67BF" w:rsidRPr="00C44C2C" w:rsidRDefault="00EB67BF" w:rsidP="00EB67BF">
      <w:pPr>
        <w:ind w:left="360"/>
        <w:rPr>
          <w:rFonts w:asciiTheme="majorHAnsi" w:hAnsiTheme="majorHAnsi" w:cs="Arial"/>
          <w:sz w:val="16"/>
          <w:szCs w:val="16"/>
        </w:rPr>
      </w:pPr>
    </w:p>
    <w:p w14:paraId="0D72ABA0" w14:textId="52C597CD" w:rsidR="00A8161F" w:rsidRPr="00C44C2C" w:rsidRDefault="00EB67BF" w:rsidP="00A8161F">
      <w:pPr>
        <w:rPr>
          <w:rFonts w:asciiTheme="majorHAnsi" w:hAnsiTheme="majorHAnsi" w:cs="Arial"/>
          <w:b/>
          <w:sz w:val="20"/>
          <w:szCs w:val="20"/>
          <w:rPrChange w:id="37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37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Texas Economic </w:t>
      </w:r>
      <w:r w:rsidR="0070538E" w:rsidRPr="00C44C2C">
        <w:rPr>
          <w:rFonts w:asciiTheme="majorHAnsi" w:hAnsiTheme="majorHAnsi" w:cs="Arial"/>
          <w:b/>
          <w:sz w:val="20"/>
          <w:szCs w:val="20"/>
          <w:rPrChange w:id="372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Association</w:t>
      </w:r>
      <w:r w:rsidR="007526EF" w:rsidRPr="00C44C2C">
        <w:rPr>
          <w:rFonts w:asciiTheme="majorHAnsi" w:hAnsiTheme="majorHAnsi" w:cs="Arial"/>
          <w:i/>
          <w:sz w:val="20"/>
          <w:szCs w:val="20"/>
          <w:rPrChange w:id="373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– A</w:t>
      </w:r>
      <w:r w:rsidRPr="00C44C2C">
        <w:rPr>
          <w:rFonts w:asciiTheme="majorHAnsi" w:hAnsiTheme="majorHAnsi" w:cs="Arial"/>
          <w:i/>
          <w:sz w:val="20"/>
          <w:szCs w:val="20"/>
          <w:rPrChange w:id="37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>cademic Officer</w:t>
      </w:r>
      <w:r w:rsidR="0070538E" w:rsidRPr="00C44C2C">
        <w:rPr>
          <w:rFonts w:asciiTheme="majorHAnsi" w:hAnsiTheme="majorHAnsi" w:cs="Arial"/>
          <w:i/>
          <w:sz w:val="20"/>
          <w:szCs w:val="20"/>
          <w:rPrChange w:id="375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76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77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78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70538E" w:rsidRPr="00C44C2C">
        <w:rPr>
          <w:rFonts w:asciiTheme="majorHAnsi" w:hAnsiTheme="majorHAnsi" w:cs="Arial"/>
          <w:i/>
          <w:sz w:val="20"/>
          <w:szCs w:val="20"/>
          <w:rPrChange w:id="379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      </w:t>
      </w:r>
      <w:r w:rsidR="001A0C5A" w:rsidRPr="00C44C2C">
        <w:rPr>
          <w:rFonts w:asciiTheme="majorHAnsi" w:hAnsiTheme="majorHAnsi" w:cs="Arial"/>
          <w:i/>
          <w:sz w:val="20"/>
          <w:szCs w:val="20"/>
          <w:rPrChange w:id="380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   </w:t>
      </w:r>
      <w:r w:rsidR="001A0C5A" w:rsidRPr="00C44C2C">
        <w:rPr>
          <w:rFonts w:asciiTheme="majorHAnsi" w:hAnsiTheme="majorHAnsi" w:cs="Arial"/>
          <w:i/>
          <w:sz w:val="20"/>
          <w:szCs w:val="20"/>
          <w:rPrChange w:id="381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</w:r>
      <w:r w:rsidR="001A0C5A" w:rsidRPr="00C44C2C">
        <w:rPr>
          <w:rFonts w:asciiTheme="majorHAnsi" w:hAnsiTheme="majorHAnsi" w:cs="Arial"/>
          <w:i/>
          <w:sz w:val="20"/>
          <w:szCs w:val="20"/>
          <w:rPrChange w:id="382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ab/>
        <w:t xml:space="preserve">  </w:t>
      </w:r>
      <w:ins w:id="383" w:author="Wooten, Reece C" w:date="2017-07-21T09:58:00Z">
        <w:r w:rsidR="00C44C2C">
          <w:rPr>
            <w:rFonts w:asciiTheme="majorHAnsi" w:hAnsiTheme="majorHAnsi" w:cs="Arial"/>
            <w:i/>
            <w:sz w:val="20"/>
            <w:szCs w:val="20"/>
          </w:rPr>
          <w:t xml:space="preserve">   </w:t>
        </w:r>
      </w:ins>
      <w:r w:rsidR="001A0C5A" w:rsidRPr="00C44C2C">
        <w:rPr>
          <w:rFonts w:asciiTheme="majorHAnsi" w:hAnsiTheme="majorHAnsi" w:cs="Arial"/>
          <w:i/>
          <w:sz w:val="20"/>
          <w:szCs w:val="20"/>
          <w:rPrChange w:id="384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</w:t>
      </w:r>
      <w:r w:rsidR="001A0C5A" w:rsidRPr="00C44C2C">
        <w:rPr>
          <w:rFonts w:asciiTheme="majorHAnsi" w:hAnsiTheme="majorHAnsi" w:cs="Arial"/>
          <w:sz w:val="20"/>
          <w:szCs w:val="20"/>
          <w:rPrChange w:id="38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Fall 2015</w:t>
      </w:r>
      <w:r w:rsidR="007526EF" w:rsidRPr="00C44C2C">
        <w:rPr>
          <w:rFonts w:asciiTheme="majorHAnsi" w:hAnsiTheme="majorHAnsi" w:cs="Arial"/>
          <w:sz w:val="20"/>
          <w:szCs w:val="20"/>
          <w:rPrChange w:id="38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– S</w:t>
      </w:r>
      <w:r w:rsidR="001A0C5A" w:rsidRPr="00C44C2C">
        <w:rPr>
          <w:rFonts w:asciiTheme="majorHAnsi" w:hAnsiTheme="majorHAnsi" w:cs="Arial"/>
          <w:sz w:val="20"/>
          <w:szCs w:val="20"/>
          <w:rPrChange w:id="38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pring 2016</w:t>
      </w:r>
      <w:r w:rsidR="0070538E" w:rsidRPr="00C44C2C">
        <w:rPr>
          <w:rFonts w:asciiTheme="majorHAnsi" w:hAnsiTheme="majorHAnsi" w:cs="Arial"/>
          <w:sz w:val="20"/>
          <w:szCs w:val="20"/>
          <w:rPrChange w:id="38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A8161F" w:rsidRPr="00C44C2C">
        <w:rPr>
          <w:rFonts w:asciiTheme="majorHAnsi" w:hAnsiTheme="majorHAnsi" w:cs="Arial"/>
          <w:i/>
          <w:sz w:val="20"/>
          <w:szCs w:val="20"/>
          <w:rPrChange w:id="389" w:author="Wooten, Reece C" w:date="2017-07-21T09:56:00Z">
            <w:rPr>
              <w:rFonts w:asciiTheme="majorHAnsi" w:hAnsiTheme="majorHAnsi" w:cs="Arial"/>
              <w:i/>
              <w:sz w:val="21"/>
              <w:szCs w:val="21"/>
            </w:rPr>
          </w:rPrChange>
        </w:rPr>
        <w:t xml:space="preserve"> </w:t>
      </w:r>
    </w:p>
    <w:p w14:paraId="032ED49F" w14:textId="3D32B468" w:rsidR="00A8161F" w:rsidRPr="00C44C2C" w:rsidRDefault="00EB67BF" w:rsidP="00A8161F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39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del w:id="391" w:author="Wooten, Reece C" w:date="2017-08-02T16:52:00Z">
        <w:r w:rsidRPr="00C44C2C" w:rsidDel="008E3D19">
          <w:rPr>
            <w:rFonts w:asciiTheme="majorHAnsi" w:hAnsiTheme="majorHAnsi" w:cs="Arial"/>
            <w:sz w:val="20"/>
            <w:szCs w:val="20"/>
            <w:rPrChange w:id="392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Managed the organization</w:delText>
        </w:r>
        <w:r w:rsidR="00BA1426" w:rsidRPr="00C44C2C" w:rsidDel="008E3D19">
          <w:rPr>
            <w:rFonts w:asciiTheme="majorHAnsi" w:hAnsiTheme="majorHAnsi" w:cs="Arial"/>
            <w:sz w:val="20"/>
            <w:szCs w:val="20"/>
            <w:rPrChange w:id="393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’</w:delText>
        </w:r>
        <w:r w:rsidRPr="00C44C2C" w:rsidDel="008E3D19">
          <w:rPr>
            <w:rFonts w:asciiTheme="majorHAnsi" w:hAnsiTheme="majorHAnsi" w:cs="Arial"/>
            <w:sz w:val="20"/>
            <w:szCs w:val="20"/>
            <w:rPrChange w:id="394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s tutoring service</w:delText>
        </w:r>
        <w:r w:rsidR="00BA1426" w:rsidRPr="00C44C2C" w:rsidDel="008E3D19">
          <w:rPr>
            <w:rFonts w:asciiTheme="majorHAnsi" w:hAnsiTheme="majorHAnsi" w:cs="Arial"/>
            <w:sz w:val="20"/>
            <w:szCs w:val="20"/>
            <w:rPrChange w:id="395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 xml:space="preserve">s, </w:delText>
        </w:r>
        <w:r w:rsidRPr="00C44C2C" w:rsidDel="008E3D19">
          <w:rPr>
            <w:rFonts w:asciiTheme="majorHAnsi" w:hAnsiTheme="majorHAnsi" w:cs="Arial"/>
            <w:sz w:val="20"/>
            <w:szCs w:val="20"/>
            <w:rPrChange w:id="396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>included coordinating four tutors</w:delText>
        </w:r>
        <w:r w:rsidR="00BA1426" w:rsidRPr="00C44C2C" w:rsidDel="008E3D19">
          <w:rPr>
            <w:rFonts w:asciiTheme="majorHAnsi" w:hAnsiTheme="majorHAnsi" w:cs="Arial"/>
            <w:sz w:val="20"/>
            <w:szCs w:val="20"/>
            <w:rPrChange w:id="397" w:author="Wooten, Reece C" w:date="2017-07-21T09:56:00Z">
              <w:rPr>
                <w:rFonts w:asciiTheme="majorHAnsi" w:hAnsiTheme="majorHAnsi" w:cs="Arial"/>
                <w:sz w:val="21"/>
                <w:szCs w:val="21"/>
              </w:rPr>
            </w:rPrChange>
          </w:rPr>
          <w:delText xml:space="preserve"> on their assignments</w:delText>
        </w:r>
      </w:del>
      <w:ins w:id="398" w:author="Wooten, Reece C" w:date="2017-08-02T16:52:00Z">
        <w:r w:rsidR="008E3D19">
          <w:rPr>
            <w:rFonts w:asciiTheme="majorHAnsi" w:hAnsiTheme="majorHAnsi" w:cs="Arial"/>
            <w:sz w:val="20"/>
            <w:szCs w:val="20"/>
          </w:rPr>
          <w:t xml:space="preserve">Grew the economics tutoring services to </w:t>
        </w:r>
      </w:ins>
      <w:r w:rsidR="00C31FD0">
        <w:rPr>
          <w:rFonts w:asciiTheme="majorHAnsi" w:hAnsiTheme="majorHAnsi" w:cs="Arial"/>
          <w:sz w:val="20"/>
          <w:szCs w:val="20"/>
        </w:rPr>
        <w:t>four</w:t>
      </w:r>
      <w:ins w:id="399" w:author="Wooten, Reece C" w:date="2017-08-02T16:52:00Z">
        <w:r w:rsidR="008E3D19">
          <w:rPr>
            <w:rFonts w:asciiTheme="majorHAnsi" w:hAnsiTheme="majorHAnsi" w:cs="Arial"/>
            <w:sz w:val="20"/>
            <w:szCs w:val="20"/>
          </w:rPr>
          <w:t xml:space="preserve"> tutors and over </w:t>
        </w:r>
      </w:ins>
      <w:ins w:id="400" w:author="Wooten, Reece C" w:date="2017-08-02T16:53:00Z">
        <w:r w:rsidR="008E3D19">
          <w:rPr>
            <w:rFonts w:asciiTheme="majorHAnsi" w:hAnsiTheme="majorHAnsi" w:cs="Arial"/>
            <w:sz w:val="20"/>
            <w:szCs w:val="20"/>
          </w:rPr>
          <w:t>20 students weekly</w:t>
        </w:r>
      </w:ins>
    </w:p>
    <w:p w14:paraId="369F93C8" w14:textId="1D2FBE44" w:rsidR="007F4647" w:rsidRPr="00C44C2C" w:rsidRDefault="007F4647" w:rsidP="00A8161F">
      <w:pPr>
        <w:numPr>
          <w:ilvl w:val="0"/>
          <w:numId w:val="7"/>
        </w:numPr>
        <w:rPr>
          <w:rFonts w:asciiTheme="majorHAnsi" w:hAnsiTheme="majorHAnsi" w:cs="Arial"/>
          <w:sz w:val="20"/>
          <w:szCs w:val="20"/>
          <w:rPrChange w:id="40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40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Acquired academic speakers for the organization</w:t>
      </w:r>
      <w:r w:rsidR="00BA1426" w:rsidRPr="00C44C2C">
        <w:rPr>
          <w:rFonts w:asciiTheme="majorHAnsi" w:hAnsiTheme="majorHAnsi" w:cs="Arial"/>
          <w:sz w:val="20"/>
          <w:szCs w:val="20"/>
          <w:rPrChange w:id="40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’</w:t>
      </w:r>
      <w:r w:rsidRPr="00C44C2C">
        <w:rPr>
          <w:rFonts w:asciiTheme="majorHAnsi" w:hAnsiTheme="majorHAnsi" w:cs="Arial"/>
          <w:sz w:val="20"/>
          <w:szCs w:val="20"/>
          <w:rPrChange w:id="40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s meetings </w:t>
      </w:r>
      <w:r w:rsidR="00BA1426" w:rsidRPr="00C44C2C">
        <w:rPr>
          <w:rFonts w:asciiTheme="majorHAnsi" w:hAnsiTheme="majorHAnsi" w:cs="Arial"/>
          <w:sz w:val="20"/>
          <w:szCs w:val="20"/>
          <w:rPrChange w:id="40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focusing on</w:t>
      </w:r>
      <w:r w:rsidRPr="00C44C2C">
        <w:rPr>
          <w:rFonts w:asciiTheme="majorHAnsi" w:hAnsiTheme="majorHAnsi" w:cs="Arial"/>
          <w:sz w:val="20"/>
          <w:szCs w:val="20"/>
          <w:rPrChange w:id="40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academic research</w:t>
      </w:r>
    </w:p>
    <w:p w14:paraId="22F52618" w14:textId="77777777" w:rsidR="00A8161F" w:rsidRPr="00C44C2C" w:rsidRDefault="00A8161F" w:rsidP="00A8161F">
      <w:pPr>
        <w:rPr>
          <w:rFonts w:asciiTheme="majorHAnsi" w:hAnsiTheme="majorHAnsi" w:cs="Arial"/>
          <w:b/>
          <w:sz w:val="16"/>
          <w:szCs w:val="16"/>
        </w:rPr>
      </w:pPr>
    </w:p>
    <w:p w14:paraId="31C3274F" w14:textId="77777777" w:rsidR="00A8161F" w:rsidRPr="00C44C2C" w:rsidRDefault="00A8161F" w:rsidP="007251DF">
      <w:pPr>
        <w:pBdr>
          <w:bottom w:val="single" w:sz="4" w:space="1" w:color="auto"/>
        </w:pBdr>
        <w:outlineLvl w:val="0"/>
        <w:rPr>
          <w:rFonts w:asciiTheme="majorHAnsi" w:hAnsiTheme="majorHAnsi" w:cs="Arial"/>
          <w:sz w:val="20"/>
          <w:szCs w:val="20"/>
          <w:rPrChange w:id="40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408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HONORS</w:t>
      </w:r>
      <w:r w:rsidRPr="00C44C2C">
        <w:rPr>
          <w:rFonts w:asciiTheme="majorHAnsi" w:hAnsiTheme="majorHAnsi" w:cs="Arial"/>
          <w:sz w:val="20"/>
          <w:szCs w:val="20"/>
          <w:rPrChange w:id="40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1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2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2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2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</w:p>
    <w:p w14:paraId="26C7CB35" w14:textId="79AA370C" w:rsidR="007F4647" w:rsidRPr="00C44C2C" w:rsidRDefault="007F4647" w:rsidP="00A8161F">
      <w:pPr>
        <w:pStyle w:val="Default"/>
        <w:numPr>
          <w:ilvl w:val="0"/>
          <w:numId w:val="9"/>
        </w:numPr>
        <w:rPr>
          <w:rFonts w:asciiTheme="majorHAnsi" w:hAnsiTheme="majorHAnsi" w:cs="Arial"/>
          <w:sz w:val="20"/>
          <w:szCs w:val="20"/>
          <w:rPrChange w:id="42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42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Departmental Honors</w:t>
      </w:r>
      <w:r w:rsidR="00A8161F" w:rsidRPr="00C44C2C">
        <w:rPr>
          <w:rFonts w:asciiTheme="majorHAnsi" w:hAnsiTheme="majorHAnsi" w:cs="Arial"/>
          <w:sz w:val="20"/>
          <w:szCs w:val="20"/>
          <w:rPrChange w:id="42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2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2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2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2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5437D7" w:rsidRPr="00C44C2C">
        <w:rPr>
          <w:rFonts w:asciiTheme="majorHAnsi" w:hAnsiTheme="majorHAnsi" w:cs="Arial"/>
          <w:sz w:val="20"/>
          <w:szCs w:val="20"/>
          <w:rPrChange w:id="43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        </w:t>
      </w:r>
      <w:ins w:id="436" w:author="Wooten, Reece C" w:date="2017-07-21T09:58:00Z">
        <w:r w:rsidR="00C44C2C">
          <w:rPr>
            <w:rFonts w:asciiTheme="majorHAnsi" w:hAnsiTheme="majorHAnsi" w:cs="Arial"/>
            <w:sz w:val="20"/>
            <w:szCs w:val="20"/>
          </w:rPr>
          <w:t xml:space="preserve"> </w:t>
        </w:r>
      </w:ins>
      <w:r w:rsidR="005437D7" w:rsidRPr="00C44C2C">
        <w:rPr>
          <w:rFonts w:asciiTheme="majorHAnsi" w:hAnsiTheme="majorHAnsi" w:cs="Arial"/>
          <w:sz w:val="20"/>
          <w:szCs w:val="20"/>
          <w:rPrChange w:id="43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</w:t>
      </w:r>
      <w:r w:rsidR="00215702" w:rsidRPr="00C44C2C">
        <w:rPr>
          <w:rFonts w:asciiTheme="majorHAnsi" w:hAnsiTheme="majorHAnsi" w:cs="Arial"/>
          <w:sz w:val="20"/>
          <w:szCs w:val="20"/>
          <w:rPrChange w:id="43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2017</w:t>
      </w:r>
    </w:p>
    <w:p w14:paraId="59CB6AFF" w14:textId="015D76FB" w:rsidR="00A8161F" w:rsidRPr="00C44C2C" w:rsidRDefault="007F4647" w:rsidP="00A8161F">
      <w:pPr>
        <w:pStyle w:val="Default"/>
        <w:numPr>
          <w:ilvl w:val="0"/>
          <w:numId w:val="9"/>
        </w:numPr>
        <w:rPr>
          <w:rFonts w:asciiTheme="majorHAnsi" w:hAnsiTheme="majorHAnsi" w:cs="Arial"/>
          <w:sz w:val="20"/>
          <w:szCs w:val="20"/>
          <w:rPrChange w:id="43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sz w:val="20"/>
          <w:szCs w:val="20"/>
          <w:rPrChange w:id="44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Eagle Scout rank in Boy </w:t>
      </w:r>
      <w:r w:rsidR="002B1A2B" w:rsidRPr="00C44C2C">
        <w:rPr>
          <w:rFonts w:asciiTheme="majorHAnsi" w:hAnsiTheme="majorHAnsi" w:cs="Arial"/>
          <w:sz w:val="20"/>
          <w:szCs w:val="20"/>
          <w:rPrChange w:id="44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</w:t>
      </w:r>
      <w:r w:rsidRPr="00C44C2C">
        <w:rPr>
          <w:rFonts w:asciiTheme="majorHAnsi" w:hAnsiTheme="majorHAnsi" w:cs="Arial"/>
          <w:sz w:val="20"/>
          <w:szCs w:val="20"/>
          <w:rPrChange w:id="44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couts</w:t>
      </w:r>
      <w:r w:rsidR="00A8161F" w:rsidRPr="00C44C2C">
        <w:rPr>
          <w:rFonts w:asciiTheme="majorHAnsi" w:hAnsiTheme="majorHAnsi" w:cs="Arial"/>
          <w:sz w:val="20"/>
          <w:szCs w:val="20"/>
          <w:rPrChange w:id="44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4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        </w:t>
      </w:r>
      <w:r w:rsidR="00215702" w:rsidRPr="00C44C2C">
        <w:rPr>
          <w:rFonts w:asciiTheme="majorHAnsi" w:hAnsiTheme="majorHAnsi" w:cs="Arial"/>
          <w:sz w:val="20"/>
          <w:szCs w:val="20"/>
          <w:rPrChange w:id="44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4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4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4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4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5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5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="00215702" w:rsidRPr="00C44C2C">
        <w:rPr>
          <w:rFonts w:asciiTheme="majorHAnsi" w:hAnsiTheme="majorHAnsi" w:cs="Arial"/>
          <w:sz w:val="20"/>
          <w:szCs w:val="20"/>
          <w:rPrChange w:id="45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                       </w:t>
      </w:r>
      <w:ins w:id="453" w:author="Wooten, Reece C" w:date="2017-07-21T09:58:00Z">
        <w:r w:rsidR="00C44C2C">
          <w:rPr>
            <w:rFonts w:asciiTheme="majorHAnsi" w:hAnsiTheme="majorHAnsi" w:cs="Arial"/>
            <w:sz w:val="20"/>
            <w:szCs w:val="20"/>
          </w:rPr>
          <w:t xml:space="preserve">  </w:t>
        </w:r>
      </w:ins>
      <w:r w:rsidR="00215702" w:rsidRPr="00C44C2C">
        <w:rPr>
          <w:rFonts w:asciiTheme="majorHAnsi" w:hAnsiTheme="majorHAnsi" w:cs="Arial"/>
          <w:sz w:val="20"/>
          <w:szCs w:val="20"/>
          <w:rPrChange w:id="45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Spring 2013</w:t>
      </w:r>
      <w:r w:rsidR="00A8161F" w:rsidRPr="00C44C2C">
        <w:rPr>
          <w:rFonts w:asciiTheme="majorHAnsi" w:hAnsiTheme="majorHAnsi" w:cs="Arial"/>
          <w:sz w:val="20"/>
          <w:szCs w:val="20"/>
          <w:rPrChange w:id="45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  <w:t xml:space="preserve"> </w:t>
      </w:r>
    </w:p>
    <w:p w14:paraId="6BD4A20F" w14:textId="77777777" w:rsidR="00A8161F" w:rsidRPr="00C44C2C" w:rsidRDefault="00A8161F" w:rsidP="00A8161F">
      <w:pPr>
        <w:rPr>
          <w:rFonts w:asciiTheme="majorHAnsi" w:hAnsiTheme="majorHAnsi" w:cs="Arial"/>
          <w:b/>
          <w:sz w:val="16"/>
          <w:szCs w:val="16"/>
        </w:rPr>
      </w:pPr>
    </w:p>
    <w:p w14:paraId="575A0917" w14:textId="77777777" w:rsidR="00A8161F" w:rsidRPr="00C44C2C" w:rsidRDefault="00A8161F" w:rsidP="007251DF">
      <w:pPr>
        <w:pBdr>
          <w:bottom w:val="single" w:sz="4" w:space="1" w:color="auto"/>
        </w:pBdr>
        <w:outlineLvl w:val="0"/>
        <w:rPr>
          <w:rFonts w:asciiTheme="majorHAnsi" w:hAnsiTheme="majorHAnsi" w:cs="Arial"/>
          <w:sz w:val="20"/>
          <w:szCs w:val="20"/>
          <w:rPrChange w:id="45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457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>ADDITIONAL INFORMATION</w:t>
      </w:r>
      <w:r w:rsidRPr="00C44C2C">
        <w:rPr>
          <w:rFonts w:asciiTheme="majorHAnsi" w:hAnsiTheme="majorHAnsi" w:cs="Arial"/>
          <w:sz w:val="20"/>
          <w:szCs w:val="20"/>
          <w:rPrChange w:id="45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5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4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  <w:r w:rsidRPr="00C44C2C">
        <w:rPr>
          <w:rFonts w:asciiTheme="majorHAnsi" w:hAnsiTheme="majorHAnsi" w:cs="Arial"/>
          <w:sz w:val="20"/>
          <w:szCs w:val="20"/>
          <w:rPrChange w:id="46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ab/>
      </w:r>
    </w:p>
    <w:p w14:paraId="341BAA12" w14:textId="4A3B32D6" w:rsidR="00A8161F" w:rsidRPr="00C44C2C" w:rsidRDefault="00A8161F" w:rsidP="00A8161F">
      <w:pPr>
        <w:rPr>
          <w:rFonts w:asciiTheme="majorHAnsi" w:hAnsiTheme="majorHAnsi" w:cs="Arial"/>
          <w:b/>
          <w:sz w:val="20"/>
          <w:szCs w:val="20"/>
          <w:rPrChange w:id="470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471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Computer Skills: </w:t>
      </w:r>
      <w:r w:rsidRPr="00C44C2C">
        <w:rPr>
          <w:rFonts w:asciiTheme="majorHAnsi" w:hAnsiTheme="majorHAnsi" w:cs="Arial"/>
          <w:sz w:val="20"/>
          <w:szCs w:val="20"/>
          <w:rPrChange w:id="472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MS Word, Excel, PowerPoint, </w:t>
      </w:r>
      <w:r w:rsidR="0038562E" w:rsidRPr="00C44C2C">
        <w:rPr>
          <w:rFonts w:asciiTheme="majorHAnsi" w:hAnsiTheme="majorHAnsi" w:cs="Arial"/>
          <w:sz w:val="20"/>
          <w:szCs w:val="20"/>
          <w:rPrChange w:id="47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R</w:t>
      </w:r>
      <w:ins w:id="474" w:author="Wooten, Reece C" w:date="2017-07-27T12:15:00Z">
        <w:r w:rsidR="000D13B0" w:rsidRPr="000D13B0">
          <w:rPr>
            <w:rFonts w:asciiTheme="majorHAnsi" w:hAnsiTheme="majorHAnsi" w:cs="Arial"/>
            <w:sz w:val="20"/>
            <w:szCs w:val="20"/>
          </w:rPr>
          <w:t xml:space="preserve"> </w:t>
        </w:r>
        <w:r w:rsidR="000D13B0">
          <w:rPr>
            <w:rFonts w:asciiTheme="majorHAnsi" w:hAnsiTheme="majorHAnsi" w:cs="Arial"/>
            <w:sz w:val="20"/>
            <w:szCs w:val="20"/>
          </w:rPr>
          <w:t>(Intermediate)</w:t>
        </w:r>
      </w:ins>
      <w:r w:rsidRPr="00C44C2C">
        <w:rPr>
          <w:rFonts w:asciiTheme="majorHAnsi" w:hAnsiTheme="majorHAnsi" w:cs="Arial"/>
          <w:sz w:val="20"/>
          <w:szCs w:val="20"/>
          <w:rPrChange w:id="47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, </w:t>
      </w:r>
      <w:r w:rsidR="007F4647" w:rsidRPr="00C44C2C">
        <w:rPr>
          <w:rFonts w:asciiTheme="majorHAnsi" w:hAnsiTheme="majorHAnsi" w:cs="Arial"/>
          <w:sz w:val="20"/>
          <w:szCs w:val="20"/>
          <w:rPrChange w:id="47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Python</w:t>
      </w:r>
      <w:ins w:id="477" w:author="Wooten, Reece C" w:date="2017-07-27T12:15:00Z">
        <w:r w:rsidR="00EA2715">
          <w:rPr>
            <w:rFonts w:asciiTheme="majorHAnsi" w:hAnsiTheme="majorHAnsi" w:cs="Arial"/>
            <w:sz w:val="20"/>
            <w:szCs w:val="20"/>
          </w:rPr>
          <w:t>(Novice)</w:t>
        </w:r>
      </w:ins>
      <w:r w:rsidRPr="00C44C2C">
        <w:rPr>
          <w:rFonts w:asciiTheme="majorHAnsi" w:hAnsiTheme="majorHAnsi" w:cs="Arial"/>
          <w:sz w:val="20"/>
          <w:szCs w:val="20"/>
          <w:rPrChange w:id="478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, </w:t>
      </w:r>
      <w:r w:rsidR="007F4647" w:rsidRPr="00C44C2C">
        <w:rPr>
          <w:rFonts w:asciiTheme="majorHAnsi" w:hAnsiTheme="majorHAnsi" w:cs="Arial"/>
          <w:sz w:val="20"/>
          <w:szCs w:val="20"/>
          <w:rPrChange w:id="47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Stata</w:t>
      </w:r>
      <w:ins w:id="480" w:author="Wooten, Reece C" w:date="2017-07-27T12:15:00Z">
        <w:r w:rsidR="00EA2715">
          <w:rPr>
            <w:rFonts w:asciiTheme="majorHAnsi" w:hAnsiTheme="majorHAnsi" w:cs="Arial"/>
            <w:sz w:val="20"/>
            <w:szCs w:val="20"/>
          </w:rPr>
          <w:t>(In</w:t>
        </w:r>
        <w:r w:rsidR="000D13B0">
          <w:rPr>
            <w:rFonts w:asciiTheme="majorHAnsi" w:hAnsiTheme="majorHAnsi" w:cs="Arial"/>
            <w:sz w:val="20"/>
            <w:szCs w:val="20"/>
          </w:rPr>
          <w:t>termediate)</w:t>
        </w:r>
      </w:ins>
      <w:r w:rsidR="007F4647" w:rsidRPr="00C44C2C">
        <w:rPr>
          <w:rFonts w:asciiTheme="majorHAnsi" w:hAnsiTheme="majorHAnsi" w:cs="Arial"/>
          <w:sz w:val="20"/>
          <w:szCs w:val="20"/>
          <w:rPrChange w:id="481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, SQL</w:t>
      </w:r>
      <w:ins w:id="482" w:author="Wooten, Reece C" w:date="2017-07-27T12:15:00Z">
        <w:r w:rsidR="000D13B0">
          <w:rPr>
            <w:rFonts w:asciiTheme="majorHAnsi" w:hAnsiTheme="majorHAnsi" w:cs="Arial"/>
            <w:sz w:val="20"/>
            <w:szCs w:val="20"/>
          </w:rPr>
          <w:t>(Novice)</w:t>
        </w:r>
      </w:ins>
    </w:p>
    <w:p w14:paraId="245851E7" w14:textId="1BC7C848" w:rsidR="00A8161F" w:rsidRPr="00C44C2C" w:rsidRDefault="00A8161F" w:rsidP="007251DF">
      <w:pPr>
        <w:outlineLvl w:val="0"/>
        <w:rPr>
          <w:rFonts w:asciiTheme="majorHAnsi" w:hAnsiTheme="majorHAnsi" w:cs="Arial"/>
          <w:sz w:val="20"/>
          <w:szCs w:val="20"/>
          <w:rPrChange w:id="483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484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Interests: </w:t>
      </w:r>
      <w:r w:rsidR="00C47524" w:rsidRPr="00C44C2C">
        <w:rPr>
          <w:rFonts w:asciiTheme="majorHAnsi" w:hAnsiTheme="majorHAnsi" w:cs="Arial"/>
          <w:sz w:val="20"/>
          <w:szCs w:val="20"/>
          <w:rPrChange w:id="485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Podcasts, </w:t>
      </w:r>
      <w:r w:rsidR="007F4647" w:rsidRPr="00C44C2C">
        <w:rPr>
          <w:rFonts w:asciiTheme="majorHAnsi" w:hAnsiTheme="majorHAnsi" w:cs="Arial"/>
          <w:sz w:val="20"/>
          <w:szCs w:val="20"/>
          <w:rPrChange w:id="486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Camping, Skiing, Yoga, Economic Research, Movies, Traveling, Working-out</w:t>
      </w:r>
    </w:p>
    <w:p w14:paraId="180AAC14" w14:textId="65D06564" w:rsidR="00AE3EBD" w:rsidRPr="00C44C2C" w:rsidRDefault="00A8161F" w:rsidP="004D01A0">
      <w:pPr>
        <w:rPr>
          <w:rFonts w:asciiTheme="majorHAnsi" w:hAnsiTheme="majorHAnsi" w:cs="Arial"/>
          <w:sz w:val="20"/>
          <w:szCs w:val="20"/>
          <w:rPrChange w:id="487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</w:pPr>
      <w:r w:rsidRPr="00C44C2C">
        <w:rPr>
          <w:rFonts w:asciiTheme="majorHAnsi" w:hAnsiTheme="majorHAnsi" w:cs="Arial"/>
          <w:b/>
          <w:sz w:val="20"/>
          <w:szCs w:val="20"/>
          <w:rPrChange w:id="488" w:author="Wooten, Reece C" w:date="2017-07-21T09:56:00Z">
            <w:rPr>
              <w:rFonts w:asciiTheme="majorHAnsi" w:hAnsiTheme="majorHAnsi" w:cs="Arial"/>
              <w:b/>
              <w:sz w:val="21"/>
              <w:szCs w:val="21"/>
            </w:rPr>
          </w:rPrChange>
        </w:rPr>
        <w:t xml:space="preserve">Work Eligibility:  </w:t>
      </w:r>
      <w:r w:rsidRPr="00C44C2C">
        <w:rPr>
          <w:rFonts w:asciiTheme="majorHAnsi" w:hAnsiTheme="majorHAnsi" w:cs="Arial"/>
          <w:sz w:val="20"/>
          <w:szCs w:val="20"/>
          <w:rPrChange w:id="489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>Eligible to work</w:t>
      </w:r>
      <w:r w:rsidR="007368B9" w:rsidRPr="00C44C2C">
        <w:rPr>
          <w:rFonts w:asciiTheme="majorHAnsi" w:hAnsiTheme="majorHAnsi" w:cs="Arial"/>
          <w:sz w:val="20"/>
          <w:szCs w:val="20"/>
          <w:rPrChange w:id="490" w:author="Wooten, Reece C" w:date="2017-07-21T09:56:00Z">
            <w:rPr>
              <w:rFonts w:asciiTheme="majorHAnsi" w:hAnsiTheme="majorHAnsi" w:cs="Arial"/>
              <w:sz w:val="21"/>
              <w:szCs w:val="21"/>
            </w:rPr>
          </w:rPrChange>
        </w:rPr>
        <w:t xml:space="preserve"> in the U.S with no restrictions</w:t>
      </w:r>
    </w:p>
    <w:sectPr w:rsidR="00AE3EBD" w:rsidRPr="00C44C2C" w:rsidSect="004A7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62C3C" w14:textId="77777777" w:rsidR="00A15157" w:rsidRDefault="00A15157" w:rsidP="001D02FE">
      <w:r>
        <w:separator/>
      </w:r>
    </w:p>
  </w:endnote>
  <w:endnote w:type="continuationSeparator" w:id="0">
    <w:p w14:paraId="7046C06A" w14:textId="77777777" w:rsidR="00A15157" w:rsidRDefault="00A15157" w:rsidP="001D0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Eras Bold ITC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96865" w14:textId="77777777" w:rsidR="00A15157" w:rsidRDefault="00A15157" w:rsidP="001D02FE">
      <w:r>
        <w:separator/>
      </w:r>
    </w:p>
  </w:footnote>
  <w:footnote w:type="continuationSeparator" w:id="0">
    <w:p w14:paraId="37316C4F" w14:textId="77777777" w:rsidR="00A15157" w:rsidRDefault="00A15157" w:rsidP="001D0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145E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oten, Reece C">
    <w15:presenceInfo w15:providerId="None" w15:userId="Wooten, Reec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comments="0" w:insDel="0" w:formatting="0"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1A"/>
    <w:rsid w:val="00062C13"/>
    <w:rsid w:val="00062D97"/>
    <w:rsid w:val="00082AD1"/>
    <w:rsid w:val="000A4A8B"/>
    <w:rsid w:val="000C78F4"/>
    <w:rsid w:val="000D13B0"/>
    <w:rsid w:val="00113F93"/>
    <w:rsid w:val="001378ED"/>
    <w:rsid w:val="00176200"/>
    <w:rsid w:val="001A0C5A"/>
    <w:rsid w:val="001B774A"/>
    <w:rsid w:val="001D02FE"/>
    <w:rsid w:val="00215702"/>
    <w:rsid w:val="0026533F"/>
    <w:rsid w:val="00291786"/>
    <w:rsid w:val="002A29EB"/>
    <w:rsid w:val="002B1A2B"/>
    <w:rsid w:val="002B1B41"/>
    <w:rsid w:val="002B4B24"/>
    <w:rsid w:val="003374BD"/>
    <w:rsid w:val="003763E4"/>
    <w:rsid w:val="0038562E"/>
    <w:rsid w:val="00393B7A"/>
    <w:rsid w:val="003A0F59"/>
    <w:rsid w:val="003B6878"/>
    <w:rsid w:val="003F394A"/>
    <w:rsid w:val="00465615"/>
    <w:rsid w:val="00483B5F"/>
    <w:rsid w:val="004918CA"/>
    <w:rsid w:val="00493C19"/>
    <w:rsid w:val="004A771A"/>
    <w:rsid w:val="004D01A0"/>
    <w:rsid w:val="004D05AA"/>
    <w:rsid w:val="004E197B"/>
    <w:rsid w:val="005437D7"/>
    <w:rsid w:val="00552F97"/>
    <w:rsid w:val="005A37C3"/>
    <w:rsid w:val="005F0DB1"/>
    <w:rsid w:val="00634F85"/>
    <w:rsid w:val="00635E60"/>
    <w:rsid w:val="00662EF1"/>
    <w:rsid w:val="006716A4"/>
    <w:rsid w:val="0070538E"/>
    <w:rsid w:val="007251DF"/>
    <w:rsid w:val="007368B9"/>
    <w:rsid w:val="007526EF"/>
    <w:rsid w:val="00754B38"/>
    <w:rsid w:val="00764D40"/>
    <w:rsid w:val="0076601B"/>
    <w:rsid w:val="007F0D3A"/>
    <w:rsid w:val="007F3D53"/>
    <w:rsid w:val="007F4647"/>
    <w:rsid w:val="0082531E"/>
    <w:rsid w:val="0083504C"/>
    <w:rsid w:val="008E3D19"/>
    <w:rsid w:val="00990CF4"/>
    <w:rsid w:val="00991B04"/>
    <w:rsid w:val="00A008CF"/>
    <w:rsid w:val="00A15157"/>
    <w:rsid w:val="00A34FF7"/>
    <w:rsid w:val="00A8161F"/>
    <w:rsid w:val="00AC605C"/>
    <w:rsid w:val="00AE3EBD"/>
    <w:rsid w:val="00B34471"/>
    <w:rsid w:val="00B7226C"/>
    <w:rsid w:val="00BA1426"/>
    <w:rsid w:val="00BB1208"/>
    <w:rsid w:val="00BF2E10"/>
    <w:rsid w:val="00BF56E5"/>
    <w:rsid w:val="00BF6212"/>
    <w:rsid w:val="00C31FD0"/>
    <w:rsid w:val="00C44C2C"/>
    <w:rsid w:val="00C47524"/>
    <w:rsid w:val="00C51E51"/>
    <w:rsid w:val="00C56528"/>
    <w:rsid w:val="00C75905"/>
    <w:rsid w:val="00C76260"/>
    <w:rsid w:val="00C8356A"/>
    <w:rsid w:val="00CA410D"/>
    <w:rsid w:val="00CF63AE"/>
    <w:rsid w:val="00D12120"/>
    <w:rsid w:val="00D17899"/>
    <w:rsid w:val="00D85E42"/>
    <w:rsid w:val="00DC3183"/>
    <w:rsid w:val="00DE4474"/>
    <w:rsid w:val="00DE5766"/>
    <w:rsid w:val="00E1030C"/>
    <w:rsid w:val="00EA2715"/>
    <w:rsid w:val="00EB67BF"/>
    <w:rsid w:val="00EB7E7B"/>
    <w:rsid w:val="00EE28E2"/>
    <w:rsid w:val="00F37D0E"/>
    <w:rsid w:val="00F54DDF"/>
    <w:rsid w:val="00F8756D"/>
    <w:rsid w:val="00FB07DF"/>
    <w:rsid w:val="00F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0D9FB"/>
  <w14:defaultImageDpi w14:val="300"/>
  <w15:docId w15:val="{914D1476-1CE1-429A-93B6-5AE16AD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7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1A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A8161F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A8161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rsid w:val="00A81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161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D0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2FE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52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6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6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6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E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37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A8D81-9610-1A43-A18C-F34DADEE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deLota</dc:creator>
  <cp:keywords/>
  <dc:description/>
  <cp:lastModifiedBy>Wooten, Reece C</cp:lastModifiedBy>
  <cp:revision>4</cp:revision>
  <cp:lastPrinted>2017-08-02T22:02:00Z</cp:lastPrinted>
  <dcterms:created xsi:type="dcterms:W3CDTF">2017-08-02T22:02:00Z</dcterms:created>
  <dcterms:modified xsi:type="dcterms:W3CDTF">2017-08-05T03:49:00Z</dcterms:modified>
</cp:coreProperties>
</file>